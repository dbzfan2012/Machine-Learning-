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27313" w:rsidRDefault="007C026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Assessment</w:t>
      </w:r>
    </w:p>
    <w:p w14:paraId="00000002" w14:textId="77777777" w:rsidR="00C27313" w:rsidRDefault="00C27313">
      <w:pPr>
        <w:spacing w:line="480" w:lineRule="auto"/>
        <w:jc w:val="center"/>
        <w:rPr>
          <w:rFonts w:ascii="Times New Roman" w:eastAsia="Times New Roman" w:hAnsi="Times New Roman" w:cs="Times New Roman"/>
          <w:sz w:val="24"/>
          <w:szCs w:val="24"/>
        </w:rPr>
      </w:pPr>
    </w:p>
    <w:p w14:paraId="00000003" w14:textId="77777777" w:rsidR="00C27313" w:rsidRDefault="00C27313">
      <w:pPr>
        <w:spacing w:line="480" w:lineRule="auto"/>
        <w:jc w:val="center"/>
        <w:rPr>
          <w:rFonts w:ascii="Times New Roman" w:eastAsia="Times New Roman" w:hAnsi="Times New Roman" w:cs="Times New Roman"/>
          <w:sz w:val="24"/>
          <w:szCs w:val="24"/>
        </w:rPr>
      </w:pPr>
    </w:p>
    <w:p w14:paraId="00000004" w14:textId="77777777" w:rsidR="00C27313" w:rsidRDefault="00C27313">
      <w:pPr>
        <w:spacing w:line="480" w:lineRule="auto"/>
        <w:jc w:val="center"/>
        <w:rPr>
          <w:rFonts w:ascii="Times New Roman" w:eastAsia="Times New Roman" w:hAnsi="Times New Roman" w:cs="Times New Roman"/>
          <w:sz w:val="24"/>
          <w:szCs w:val="24"/>
        </w:rPr>
      </w:pPr>
    </w:p>
    <w:p w14:paraId="00000005" w14:textId="77777777" w:rsidR="00C27313" w:rsidRDefault="00C27313">
      <w:pPr>
        <w:spacing w:line="480" w:lineRule="auto"/>
        <w:jc w:val="center"/>
        <w:rPr>
          <w:rFonts w:ascii="Times New Roman" w:eastAsia="Times New Roman" w:hAnsi="Times New Roman" w:cs="Times New Roman"/>
          <w:sz w:val="24"/>
          <w:szCs w:val="24"/>
        </w:rPr>
      </w:pPr>
    </w:p>
    <w:p w14:paraId="00000006" w14:textId="77777777" w:rsidR="00C27313" w:rsidRDefault="00C27313">
      <w:pPr>
        <w:spacing w:line="480" w:lineRule="auto"/>
        <w:jc w:val="center"/>
        <w:rPr>
          <w:rFonts w:ascii="Times New Roman" w:eastAsia="Times New Roman" w:hAnsi="Times New Roman" w:cs="Times New Roman"/>
          <w:sz w:val="24"/>
          <w:szCs w:val="24"/>
        </w:rPr>
      </w:pPr>
    </w:p>
    <w:p w14:paraId="00000007" w14:textId="77777777" w:rsidR="00C27313" w:rsidRDefault="007C0267">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How is Machine Learning Used to Improve Systems over Time through Experience?</w:t>
      </w:r>
    </w:p>
    <w:p w14:paraId="00000008" w14:textId="00DB8180" w:rsidR="00C27313" w:rsidRDefault="007C026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Pages: </w:t>
      </w:r>
      <w:r w:rsidR="00DA260C">
        <w:rPr>
          <w:rFonts w:ascii="Times New Roman" w:eastAsia="Times New Roman" w:hAnsi="Times New Roman" w:cs="Times New Roman"/>
          <w:sz w:val="24"/>
          <w:szCs w:val="24"/>
        </w:rPr>
        <w:t>20</w:t>
      </w:r>
    </w:p>
    <w:p w14:paraId="00000009" w14:textId="77777777" w:rsidR="00C27313" w:rsidRDefault="007C026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with data included after the reference page</w:t>
      </w:r>
    </w:p>
    <w:p w14:paraId="0000000A" w14:textId="77777777" w:rsidR="00C27313" w:rsidRDefault="00C27313">
      <w:pPr>
        <w:spacing w:line="480" w:lineRule="auto"/>
        <w:jc w:val="center"/>
        <w:rPr>
          <w:rFonts w:ascii="Times New Roman" w:eastAsia="Times New Roman" w:hAnsi="Times New Roman" w:cs="Times New Roman"/>
          <w:sz w:val="24"/>
          <w:szCs w:val="24"/>
        </w:rPr>
      </w:pPr>
    </w:p>
    <w:p w14:paraId="0000000B" w14:textId="77777777" w:rsidR="00C27313" w:rsidRDefault="00C27313">
      <w:pPr>
        <w:spacing w:line="480" w:lineRule="auto"/>
        <w:rPr>
          <w:rFonts w:ascii="Times New Roman" w:eastAsia="Times New Roman" w:hAnsi="Times New Roman" w:cs="Times New Roman"/>
          <w:sz w:val="24"/>
          <w:szCs w:val="24"/>
        </w:rPr>
      </w:pPr>
    </w:p>
    <w:p w14:paraId="0000000C" w14:textId="77777777" w:rsidR="00C27313" w:rsidRDefault="00C27313">
      <w:pPr>
        <w:spacing w:line="480" w:lineRule="auto"/>
        <w:rPr>
          <w:rFonts w:ascii="Times New Roman" w:eastAsia="Times New Roman" w:hAnsi="Times New Roman" w:cs="Times New Roman"/>
          <w:sz w:val="24"/>
          <w:szCs w:val="24"/>
        </w:rPr>
      </w:pPr>
    </w:p>
    <w:p w14:paraId="0000000D" w14:textId="77777777" w:rsidR="00C27313" w:rsidRDefault="00C27313">
      <w:pPr>
        <w:spacing w:line="480" w:lineRule="auto"/>
        <w:jc w:val="center"/>
        <w:rPr>
          <w:rFonts w:ascii="Times New Roman" w:eastAsia="Times New Roman" w:hAnsi="Times New Roman" w:cs="Times New Roman"/>
          <w:sz w:val="24"/>
          <w:szCs w:val="24"/>
        </w:rPr>
      </w:pPr>
    </w:p>
    <w:p w14:paraId="0000000E" w14:textId="77777777" w:rsidR="00C27313" w:rsidRDefault="00C27313">
      <w:pPr>
        <w:spacing w:line="480" w:lineRule="auto"/>
        <w:jc w:val="center"/>
        <w:rPr>
          <w:rFonts w:ascii="Times New Roman" w:eastAsia="Times New Roman" w:hAnsi="Times New Roman" w:cs="Times New Roman"/>
          <w:sz w:val="24"/>
          <w:szCs w:val="24"/>
        </w:rPr>
      </w:pPr>
    </w:p>
    <w:p w14:paraId="0000000F" w14:textId="77777777" w:rsidR="00C27313" w:rsidRDefault="00C27313">
      <w:pPr>
        <w:spacing w:line="480" w:lineRule="auto"/>
        <w:jc w:val="center"/>
        <w:rPr>
          <w:rFonts w:ascii="Times New Roman" w:eastAsia="Times New Roman" w:hAnsi="Times New Roman" w:cs="Times New Roman"/>
          <w:sz w:val="24"/>
          <w:szCs w:val="24"/>
        </w:rPr>
      </w:pPr>
    </w:p>
    <w:p w14:paraId="00000010" w14:textId="77777777" w:rsidR="00C27313" w:rsidRDefault="00C27313">
      <w:pPr>
        <w:spacing w:line="480" w:lineRule="auto"/>
        <w:rPr>
          <w:rFonts w:ascii="Times New Roman" w:eastAsia="Times New Roman" w:hAnsi="Times New Roman" w:cs="Times New Roman"/>
          <w:sz w:val="24"/>
          <w:szCs w:val="24"/>
        </w:rPr>
      </w:pPr>
    </w:p>
    <w:p w14:paraId="00000011" w14:textId="77777777" w:rsidR="00C27313" w:rsidRDefault="007C02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Introduction</w:t>
      </w:r>
      <w:r>
        <w:rPr>
          <w:rFonts w:ascii="Times New Roman" w:eastAsia="Times New Roman" w:hAnsi="Times New Roman" w:cs="Times New Roman"/>
          <w:sz w:val="24"/>
          <w:szCs w:val="24"/>
        </w:rPr>
        <w:t>:</w:t>
      </w:r>
    </w:p>
    <w:p w14:paraId="5B4F5566" w14:textId="2B7113F1" w:rsidR="00FC2D02" w:rsidRPr="00FC2D02" w:rsidRDefault="007C0267" w:rsidP="00FC2D02">
      <w:pPr>
        <w:pStyle w:val="NormalWeb"/>
        <w:spacing w:before="0" w:beforeAutospacing="0" w:after="160" w:afterAutospacing="0" w:line="480" w:lineRule="auto"/>
      </w:pPr>
      <w:r>
        <w:tab/>
      </w:r>
      <w:r w:rsidR="00FC2D02" w:rsidRPr="00FC2D02">
        <w:rPr>
          <w:color w:val="000000"/>
        </w:rPr>
        <w:t>Computers, coding, and technology are fundamental parts of our twenty-first century society. For those in Generation Z, technology has been integrated into our lives from the day we were born, through the toys we played with and the smartphones our family used. As someone who is engrossed in the world of networking and computer science, I carefully considered the ways that these topics will influence our future. Wanting to explore the specific things that will majorly affect our future lives, I decided to tackle the idea of machine learning. What is machine learning? According to IBM, it is “</w:t>
      </w:r>
      <w:r w:rsidR="00FC2D02" w:rsidRPr="00FC2D02">
        <w:rPr>
          <w:color w:val="000000"/>
          <w:shd w:val="clear" w:color="auto" w:fill="FFFFFF"/>
        </w:rPr>
        <w:t xml:space="preserve">a branch of artificial intelligence (AI) focused on building applications that learn from data and improve their accuracy over time without being programmed to do so.” In essence, machine learning uses previously known and inputted data to accurately predict future data. Importantly, any machine learning program is constantly given new information and data points, which can then be used to make better predictions. Once I heard about machine learning, it immediately piqued my interest with its unique applications to our daily life. After researching it more, I became fascinated by how this process is used in complex </w:t>
      </w:r>
      <w:r w:rsidR="00FC2D02" w:rsidRPr="00FC2D02">
        <w:rPr>
          <w:color w:val="000000"/>
        </w:rPr>
        <w:t>deep learning techniques</w:t>
      </w:r>
      <w:r w:rsidR="00FC2D02" w:rsidRPr="00FC2D02">
        <w:rPr>
          <w:color w:val="000000"/>
          <w:shd w:val="clear" w:color="auto" w:fill="FFFFFF"/>
        </w:rPr>
        <w:t xml:space="preserve"> to make computers more intelligent and operate closer to how humans do, which is essential to developing autonomous robots and self-driving vehicles.</w:t>
      </w:r>
    </w:p>
    <w:p w14:paraId="0D8C01B9" w14:textId="2C16C06C" w:rsidR="00FC2D02" w:rsidRPr="00FC2D02" w:rsidRDefault="00FC2D02" w:rsidP="00FC2D02">
      <w:pPr>
        <w:spacing w:line="480" w:lineRule="auto"/>
        <w:rPr>
          <w:rFonts w:ascii="Times New Roman" w:eastAsia="Times New Roman" w:hAnsi="Times New Roman" w:cs="Times New Roman"/>
          <w:sz w:val="24"/>
          <w:szCs w:val="24"/>
        </w:rPr>
      </w:pPr>
      <w:r w:rsidRPr="00FC2D02">
        <w:rPr>
          <w:rFonts w:ascii="Times New Roman" w:eastAsia="Times New Roman" w:hAnsi="Times New Roman" w:cs="Times New Roman"/>
          <w:color w:val="222222"/>
          <w:sz w:val="24"/>
          <w:szCs w:val="24"/>
          <w:shd w:val="clear" w:color="auto" w:fill="FFFFFF"/>
        </w:rPr>
        <w:tab/>
        <w:t>Through my investigation, I will be explaining the principles of machine learning, how it is used in our everyday lives, and how it works mathematically through a real-life example. Although complex examples of machine learning can only be accomplished through coding a computer algorithm, my example will involve the prediction of house prices, which is simple enough to be shown on paper.</w:t>
      </w:r>
    </w:p>
    <w:p w14:paraId="00000015" w14:textId="2B5393F1" w:rsidR="00C27313" w:rsidRDefault="00C27313">
      <w:pPr>
        <w:spacing w:line="480" w:lineRule="auto"/>
        <w:rPr>
          <w:rFonts w:ascii="Times New Roman" w:eastAsia="Times New Roman" w:hAnsi="Times New Roman" w:cs="Times New Roman"/>
          <w:color w:val="222222"/>
          <w:sz w:val="24"/>
          <w:szCs w:val="24"/>
          <w:highlight w:val="white"/>
        </w:rPr>
      </w:pPr>
    </w:p>
    <w:p w14:paraId="00000016" w14:textId="77777777" w:rsidR="00C27313" w:rsidRDefault="007C0267">
      <w:pPr>
        <w:spacing w:line="480" w:lineRule="auto"/>
        <w:rPr>
          <w:rFonts w:ascii="Times New Roman" w:eastAsia="Times New Roman" w:hAnsi="Times New Roman" w:cs="Times New Roman"/>
          <w:b/>
          <w:color w:val="222222"/>
          <w:sz w:val="24"/>
          <w:szCs w:val="24"/>
          <w:highlight w:val="white"/>
          <w:u w:val="single"/>
        </w:rPr>
      </w:pPr>
      <w:r>
        <w:rPr>
          <w:rFonts w:ascii="Times New Roman" w:eastAsia="Times New Roman" w:hAnsi="Times New Roman" w:cs="Times New Roman"/>
          <w:b/>
          <w:color w:val="222222"/>
          <w:sz w:val="24"/>
          <w:szCs w:val="24"/>
          <w:highlight w:val="white"/>
          <w:u w:val="single"/>
        </w:rPr>
        <w:lastRenderedPageBreak/>
        <w:t>Investigation</w:t>
      </w:r>
    </w:p>
    <w:p w14:paraId="327E2918" w14:textId="77777777" w:rsidR="00D56A0F" w:rsidRPr="00D56A0F" w:rsidRDefault="00DD2706" w:rsidP="00D56A0F">
      <w:pPr>
        <w:pStyle w:val="NormalWeb"/>
        <w:spacing w:before="0" w:beforeAutospacing="0" w:after="160" w:afterAutospacing="0" w:line="480" w:lineRule="auto"/>
        <w:ind w:firstLine="720"/>
      </w:pPr>
      <w:sdt>
        <w:sdtPr>
          <w:tag w:val="goog_rdk_1"/>
          <w:id w:val="-1173179345"/>
        </w:sdtPr>
        <w:sdtEndPr/>
        <w:sdtContent/>
      </w:sdt>
      <w:r w:rsidR="00D56A0F" w:rsidRPr="00D56A0F">
        <w:rPr>
          <w:color w:val="222222"/>
          <w:shd w:val="clear" w:color="auto" w:fill="FFFFFF"/>
        </w:rPr>
        <w:t xml:space="preserve">Machine learning is everywhere </w:t>
      </w:r>
      <w:r w:rsidR="00D56A0F" w:rsidRPr="00D56A0F">
        <w:rPr>
          <w:color w:val="000000"/>
          <w:shd w:val="clear" w:color="auto" w:fill="FFFFFF"/>
        </w:rPr>
        <w:t>–</w:t>
      </w:r>
      <w:r w:rsidR="00D56A0F" w:rsidRPr="00D56A0F">
        <w:rPr>
          <w:color w:val="222222"/>
          <w:shd w:val="clear" w:color="auto" w:fill="FFFFFF"/>
        </w:rPr>
        <w:t xml:space="preserve"> it is used in our phones through their virtual phone assistants, in our emails through spam filtration, and in advanced self-driving cars, which we will use in our day-to-day lives within the next decade. Phone assistants like Siri use machine learning to improve their voice recognition and understand our sentences better, while email spam filtration is improved through machine learning by better recognizing suspicious emails. Most impressively, machine learning is applied in self-driving cars to improve their detection of road hazards such as people, potholes, signs, and more. High-tech companies like Apple and Tesla use machine learning so their products can learn from their mistakes, and the more data that their products collect, the better their algorithms become. Not only is machine learning already important to our lives right now, but as technology advances, it will become much more ubiquitous and essential to society as a whole in the future.</w:t>
      </w:r>
    </w:p>
    <w:p w14:paraId="2CFB425B" w14:textId="52101404" w:rsidR="00D56A0F" w:rsidRPr="00D56A0F" w:rsidRDefault="00D56A0F" w:rsidP="00D56A0F">
      <w:pPr>
        <w:spacing w:line="480" w:lineRule="auto"/>
        <w:ind w:firstLine="720"/>
        <w:rPr>
          <w:rFonts w:ascii="Times New Roman" w:eastAsia="Times New Roman" w:hAnsi="Times New Roman" w:cs="Times New Roman"/>
          <w:sz w:val="24"/>
          <w:szCs w:val="24"/>
        </w:rPr>
      </w:pPr>
      <w:r w:rsidRPr="00D56A0F">
        <w:rPr>
          <w:rFonts w:ascii="Times New Roman" w:eastAsia="Times New Roman" w:hAnsi="Times New Roman" w:cs="Times New Roman"/>
          <w:color w:val="222222"/>
          <w:sz w:val="24"/>
          <w:szCs w:val="24"/>
          <w:shd w:val="clear" w:color="auto" w:fill="FFFFFF"/>
        </w:rPr>
        <w:t>Personally, I only recently discovered the prevalence and importance of machine learning in our lives. Instead of machine learning, my interest laid in the idea of artificial intelligence (AI). While I had heard the term “machine learning” before, I did not know about its relevance to artificial intelligence until I began to work on this paper. As it turns out, machine learning is a subset of artificial intelligence and is essential in pushing AI applications forward. Once I understood this relationship, I became eager to learn more about how machine learning works, how it is used, and how to actually engage in it myself. In fact, I even attended an online machine learning camp at DigiPen</w:t>
      </w:r>
      <w:r w:rsidR="009D6A8E">
        <w:rPr>
          <w:rFonts w:ascii="Times New Roman" w:eastAsia="Times New Roman" w:hAnsi="Times New Roman" w:cs="Times New Roman"/>
          <w:color w:val="222222"/>
          <w:sz w:val="24"/>
          <w:szCs w:val="24"/>
          <w:shd w:val="clear" w:color="auto" w:fill="FFFFFF"/>
        </w:rPr>
        <w:t xml:space="preserve"> Institute of Technology</w:t>
      </w:r>
      <w:r w:rsidRPr="00D56A0F">
        <w:rPr>
          <w:rFonts w:ascii="Times New Roman" w:eastAsia="Times New Roman" w:hAnsi="Times New Roman" w:cs="Times New Roman"/>
          <w:color w:val="222222"/>
          <w:sz w:val="24"/>
          <w:szCs w:val="24"/>
          <w:shd w:val="clear" w:color="auto" w:fill="FFFFFF"/>
        </w:rPr>
        <w:t xml:space="preserve"> to discover more during the summer. </w:t>
      </w:r>
    </w:p>
    <w:p w14:paraId="3E2D5F39" w14:textId="77777777" w:rsidR="00D56A0F" w:rsidRPr="00D56A0F" w:rsidRDefault="00D56A0F" w:rsidP="00D56A0F">
      <w:pPr>
        <w:spacing w:line="480" w:lineRule="auto"/>
        <w:rPr>
          <w:rFonts w:ascii="Times New Roman" w:eastAsia="Times New Roman" w:hAnsi="Times New Roman" w:cs="Times New Roman"/>
          <w:sz w:val="24"/>
          <w:szCs w:val="24"/>
        </w:rPr>
      </w:pPr>
      <w:r w:rsidRPr="00D56A0F">
        <w:rPr>
          <w:rFonts w:ascii="Times New Roman" w:eastAsia="Times New Roman" w:hAnsi="Times New Roman" w:cs="Times New Roman"/>
          <w:color w:val="222222"/>
          <w:sz w:val="24"/>
          <w:szCs w:val="24"/>
          <w:shd w:val="clear" w:color="auto" w:fill="FFFFFF"/>
        </w:rPr>
        <w:tab/>
        <w:t xml:space="preserve">That brings us to an important question: how </w:t>
      </w:r>
      <w:r w:rsidRPr="00D56A0F">
        <w:rPr>
          <w:rFonts w:ascii="Times New Roman" w:eastAsia="Times New Roman" w:hAnsi="Times New Roman" w:cs="Times New Roman"/>
          <w:i/>
          <w:iCs/>
          <w:color w:val="222222"/>
          <w:sz w:val="24"/>
          <w:szCs w:val="24"/>
          <w:shd w:val="clear" w:color="auto" w:fill="FFFFFF"/>
        </w:rPr>
        <w:t xml:space="preserve">does </w:t>
      </w:r>
      <w:r w:rsidRPr="00D56A0F">
        <w:rPr>
          <w:rFonts w:ascii="Times New Roman" w:eastAsia="Times New Roman" w:hAnsi="Times New Roman" w:cs="Times New Roman"/>
          <w:color w:val="222222"/>
          <w:sz w:val="24"/>
          <w:szCs w:val="24"/>
          <w:shd w:val="clear" w:color="auto" w:fill="FFFFFF"/>
        </w:rPr>
        <w:t xml:space="preserve">machine learning actually work? This process is based on the mathematical principles of statistics, probability, calculus, and linear algebra. The core principle underlying machine learning is the development of a mathematical </w:t>
      </w:r>
      <w:r w:rsidRPr="00D56A0F">
        <w:rPr>
          <w:rFonts w:ascii="Times New Roman" w:eastAsia="Times New Roman" w:hAnsi="Times New Roman" w:cs="Times New Roman"/>
          <w:color w:val="222222"/>
          <w:sz w:val="24"/>
          <w:szCs w:val="24"/>
          <w:shd w:val="clear" w:color="auto" w:fill="FFFFFF"/>
        </w:rPr>
        <w:lastRenderedPageBreak/>
        <w:t>algorithm that keeps evolving as the amount of data to analyze increases. The process where the algorithm grows “smarter” over time is known as training.</w:t>
      </w:r>
    </w:p>
    <w:p w14:paraId="6DAAD017" w14:textId="77777777" w:rsidR="00D56A0F" w:rsidRPr="00D56A0F" w:rsidRDefault="00D56A0F" w:rsidP="00D56A0F">
      <w:pPr>
        <w:spacing w:line="480" w:lineRule="auto"/>
        <w:ind w:firstLine="720"/>
        <w:rPr>
          <w:rFonts w:ascii="Times New Roman" w:eastAsia="Times New Roman" w:hAnsi="Times New Roman" w:cs="Times New Roman"/>
          <w:sz w:val="24"/>
          <w:szCs w:val="24"/>
        </w:rPr>
      </w:pPr>
      <w:r w:rsidRPr="00D56A0F">
        <w:rPr>
          <w:rFonts w:ascii="Times New Roman" w:eastAsia="Times New Roman" w:hAnsi="Times New Roman" w:cs="Times New Roman"/>
          <w:color w:val="222222"/>
          <w:sz w:val="24"/>
          <w:szCs w:val="24"/>
          <w:shd w:val="clear" w:color="auto" w:fill="FFFFFF"/>
        </w:rPr>
        <w:t xml:space="preserve">To explain the core principles of machine learning, I decided to consider a case study of real estate prices. These prices rely on a multitude of different parameters, such as age, number of rooms, location, condition, square footage, and more. Thus, it is difficult to find accurate pricing predictions based on standard mathematical tools, because the distribution of prices against any given parameter looks very random. As there are many parameters, I have selected a few to demonstrate how to develop an algorithm that can be used in the machine learning process. Instead of using a whole range of parameters that would result in multi-dimensional complex algorithms, I have simplified the task to only use two. I took a few of the most important parameters </w:t>
      </w:r>
      <w:r w:rsidRPr="00D56A0F">
        <w:rPr>
          <w:rFonts w:ascii="Times New Roman" w:eastAsia="Times New Roman" w:hAnsi="Times New Roman" w:cs="Times New Roman"/>
          <w:color w:val="000000"/>
          <w:sz w:val="24"/>
          <w:szCs w:val="24"/>
          <w:shd w:val="clear" w:color="auto" w:fill="FFFFFF"/>
        </w:rPr>
        <w:t xml:space="preserve">– </w:t>
      </w:r>
      <w:r w:rsidRPr="00D56A0F">
        <w:rPr>
          <w:rFonts w:ascii="Times New Roman" w:eastAsia="Times New Roman" w:hAnsi="Times New Roman" w:cs="Times New Roman"/>
          <w:color w:val="222222"/>
          <w:sz w:val="24"/>
          <w:szCs w:val="24"/>
          <w:shd w:val="clear" w:color="auto" w:fill="FFFFFF"/>
        </w:rPr>
        <w:t xml:space="preserve">price, size, age, and number of bedrooms </w:t>
      </w:r>
      <w:r w:rsidRPr="00D56A0F">
        <w:rPr>
          <w:rFonts w:ascii="Times New Roman" w:eastAsia="Times New Roman" w:hAnsi="Times New Roman" w:cs="Times New Roman"/>
          <w:color w:val="000000"/>
          <w:sz w:val="24"/>
          <w:szCs w:val="24"/>
          <w:shd w:val="clear" w:color="auto" w:fill="FFFFFF"/>
        </w:rPr>
        <w:t xml:space="preserve">– </w:t>
      </w:r>
      <w:r w:rsidRPr="00D56A0F">
        <w:rPr>
          <w:rFonts w:ascii="Times New Roman" w:eastAsia="Times New Roman" w:hAnsi="Times New Roman" w:cs="Times New Roman"/>
          <w:color w:val="222222"/>
          <w:sz w:val="24"/>
          <w:szCs w:val="24"/>
          <w:shd w:val="clear" w:color="auto" w:fill="FFFFFF"/>
        </w:rPr>
        <w:t>and narrowed them down into two simpler variables. For the x (independent) variable, I used the age of the house, and for the y (dependent) variable, I combined price, size, and bedrooms into one parameter by dividing price per square feet per number of bedrooms. </w:t>
      </w:r>
    </w:p>
    <w:p w14:paraId="4CFE0002" w14:textId="77777777" w:rsidR="00D56A0F" w:rsidRPr="00D56A0F" w:rsidRDefault="00D56A0F" w:rsidP="00D56A0F">
      <w:pPr>
        <w:spacing w:line="480" w:lineRule="auto"/>
        <w:ind w:firstLine="720"/>
        <w:rPr>
          <w:rFonts w:ascii="Times New Roman" w:eastAsia="Times New Roman" w:hAnsi="Times New Roman" w:cs="Times New Roman"/>
          <w:sz w:val="24"/>
          <w:szCs w:val="24"/>
        </w:rPr>
      </w:pPr>
      <w:r w:rsidRPr="00D56A0F">
        <w:rPr>
          <w:rFonts w:ascii="Times New Roman" w:eastAsia="Times New Roman" w:hAnsi="Times New Roman" w:cs="Times New Roman"/>
          <w:color w:val="222222"/>
          <w:sz w:val="24"/>
          <w:szCs w:val="24"/>
          <w:shd w:val="clear" w:color="auto" w:fill="FFFFFF"/>
        </w:rPr>
        <w:t>The current objective is to find the line of regression, or best fit line; the best fit line is the line that goes through a set of data points which most closely resembles the pattern of the scatterplot. This line of best fit will provide a mathematical relationship between x and y, allowing us to hopefully predict the full price of a house just with the age provided. It is important to note that a linear regression might not be the appropriate relationship between these two variables; other approaches, like a nonlinear regression, may be more accurate in representing the relationship between the two variables. Nonetheless, we will continue with the assumption that linear regression provides sufficient approximation of the actual prediction in order to demonstrate how machine learning works in this case study.</w:t>
      </w:r>
    </w:p>
    <w:p w14:paraId="47533E18" w14:textId="77777777" w:rsidR="00D56A0F" w:rsidRPr="00D56A0F" w:rsidRDefault="00D56A0F" w:rsidP="00D56A0F">
      <w:pPr>
        <w:spacing w:line="480" w:lineRule="auto"/>
        <w:ind w:firstLine="720"/>
        <w:rPr>
          <w:rFonts w:ascii="Times New Roman" w:eastAsia="Times New Roman" w:hAnsi="Times New Roman" w:cs="Times New Roman"/>
          <w:sz w:val="24"/>
          <w:szCs w:val="24"/>
        </w:rPr>
      </w:pPr>
      <w:r w:rsidRPr="00D56A0F">
        <w:rPr>
          <w:rFonts w:ascii="Times New Roman" w:eastAsia="Times New Roman" w:hAnsi="Times New Roman" w:cs="Times New Roman"/>
          <w:color w:val="222222"/>
          <w:sz w:val="24"/>
          <w:szCs w:val="24"/>
          <w:shd w:val="clear" w:color="auto" w:fill="FFFFFF"/>
        </w:rPr>
        <w:lastRenderedPageBreak/>
        <w:t>To begin, here is a small data sample of 8 houses sold in my county from the Northwest Multiple Listing Service (Northwest MLS) database, which is a database that provides information on property sales and history:</w:t>
      </w:r>
    </w:p>
    <w:p w14:paraId="0000001C" w14:textId="5F81F1BD" w:rsidR="00C27313" w:rsidRDefault="00C27313" w:rsidP="00D56A0F">
      <w:pPr>
        <w:spacing w:line="480" w:lineRule="auto"/>
        <w:ind w:firstLine="720"/>
        <w:rPr>
          <w:rFonts w:ascii="Times New Roman" w:eastAsia="Times New Roman" w:hAnsi="Times New Roman" w:cs="Times New Roman"/>
          <w:color w:val="222222"/>
          <w:sz w:val="24"/>
          <w:szCs w:val="24"/>
          <w:highlight w:val="white"/>
        </w:rPr>
      </w:pPr>
    </w:p>
    <w:p w14:paraId="0000001D" w14:textId="77777777" w:rsidR="00C27313" w:rsidRDefault="00C27313">
      <w:pPr>
        <w:spacing w:line="480" w:lineRule="auto"/>
        <w:rPr>
          <w:rFonts w:ascii="Times New Roman" w:eastAsia="Times New Roman" w:hAnsi="Times New Roman" w:cs="Times New Roman"/>
          <w:color w:val="222222"/>
          <w:sz w:val="24"/>
          <w:szCs w:val="24"/>
          <w:highlight w:val="white"/>
        </w:rPr>
      </w:pPr>
    </w:p>
    <w:p w14:paraId="0000001E" w14:textId="3FE5E4D7" w:rsidR="00C27313" w:rsidRDefault="00C921FE">
      <w:pPr>
        <w:tabs>
          <w:tab w:val="left" w:pos="8658"/>
        </w:tabs>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rPr>
        <w:drawing>
          <wp:anchor distT="0" distB="0" distL="114300" distR="114300" simplePos="0" relativeHeight="251696128" behindDoc="0" locked="0" layoutInCell="1" allowOverlap="1" wp14:anchorId="7188EC03" wp14:editId="46DCE772">
            <wp:simplePos x="0" y="0"/>
            <wp:positionH relativeFrom="margin">
              <wp:posOffset>3628130</wp:posOffset>
            </wp:positionH>
            <wp:positionV relativeFrom="paragraph">
              <wp:posOffset>290474</wp:posOffset>
            </wp:positionV>
            <wp:extent cx="32385" cy="1778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17780"/>
                    </a:xfrm>
                    <a:prstGeom prst="rect">
                      <a:avLst/>
                    </a:prstGeom>
                    <a:noFill/>
                    <a:ln>
                      <a:noFill/>
                    </a:ln>
                  </pic:spPr>
                </pic:pic>
              </a:graphicData>
            </a:graphic>
            <wp14:sizeRelH relativeFrom="page">
              <wp14:pctWidth>0</wp14:pctWidth>
            </wp14:sizeRelH>
            <wp14:sizeRelV relativeFrom="page">
              <wp14:pctHeight>0</wp14:pctHeight>
            </wp14:sizeRelV>
          </wp:anchor>
        </w:drawing>
      </w:r>
      <w:r w:rsidR="00F477EE">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94080" behindDoc="0" locked="0" layoutInCell="1" allowOverlap="1" wp14:anchorId="27E7DD76" wp14:editId="1B414711">
                <wp:simplePos x="0" y="0"/>
                <wp:positionH relativeFrom="column">
                  <wp:posOffset>1116330</wp:posOffset>
                </wp:positionH>
                <wp:positionV relativeFrom="paragraph">
                  <wp:posOffset>-621792</wp:posOffset>
                </wp:positionV>
                <wp:extent cx="3851072" cy="1470889"/>
                <wp:effectExtent l="19050" t="19050" r="16510" b="15240"/>
                <wp:wrapNone/>
                <wp:docPr id="12" name="Rectangle 12"/>
                <wp:cNvGraphicFramePr/>
                <a:graphic xmlns:a="http://schemas.openxmlformats.org/drawingml/2006/main">
                  <a:graphicData uri="http://schemas.microsoft.com/office/word/2010/wordprocessingShape">
                    <wps:wsp>
                      <wps:cNvSpPr/>
                      <wps:spPr>
                        <a:xfrm>
                          <a:off x="0" y="0"/>
                          <a:ext cx="3851072" cy="1470889"/>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1AB36" id="Rectangle 12" o:spid="_x0000_s1026" style="position:absolute;margin-left:87.9pt;margin-top:-48.95pt;width:303.25pt;height:11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" filled="f" strokecolor="black [3213]" strokeweight="3pt"/>
            </w:pict>
          </mc:Fallback>
        </mc:AlternateContent>
      </w:r>
      <w:r w:rsidR="00F477EE">
        <w:rPr>
          <w:rFonts w:ascii="Times New Roman" w:eastAsia="Times New Roman" w:hAnsi="Times New Roman" w:cs="Times New Roman"/>
          <w:noProof/>
          <w:color w:val="222222"/>
          <w:sz w:val="24"/>
          <w:szCs w:val="24"/>
        </w:rPr>
        <w:drawing>
          <wp:anchor distT="0" distB="0" distL="114300" distR="114300" simplePos="0" relativeHeight="251693056" behindDoc="0" locked="0" layoutInCell="1" allowOverlap="1" wp14:anchorId="3DFC5A42" wp14:editId="2D1942E3">
            <wp:simplePos x="0" y="0"/>
            <wp:positionH relativeFrom="margin">
              <wp:posOffset>4914900</wp:posOffset>
            </wp:positionH>
            <wp:positionV relativeFrom="paragraph">
              <wp:posOffset>123825</wp:posOffset>
            </wp:positionV>
            <wp:extent cx="32385" cy="177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17780"/>
                    </a:xfrm>
                    <a:prstGeom prst="rect">
                      <a:avLst/>
                    </a:prstGeom>
                    <a:noFill/>
                    <a:ln>
                      <a:noFill/>
                    </a:ln>
                  </pic:spPr>
                </pic:pic>
              </a:graphicData>
            </a:graphic>
            <wp14:sizeRelH relativeFrom="page">
              <wp14:pctWidth>0</wp14:pctWidth>
            </wp14:sizeRelH>
            <wp14:sizeRelV relativeFrom="page">
              <wp14:pctHeight>0</wp14:pctHeight>
            </wp14:sizeRelV>
          </wp:anchor>
        </w:drawing>
      </w:r>
      <w:r w:rsidR="00F477EE" w:rsidRPr="00F477EE">
        <w:rPr>
          <w:rFonts w:ascii="Times New Roman" w:eastAsia="Times New Roman" w:hAnsi="Times New Roman" w:cs="Times New Roman"/>
          <w:noProof/>
          <w:color w:val="222222"/>
          <w:sz w:val="24"/>
          <w:szCs w:val="24"/>
        </w:rPr>
        <w:drawing>
          <wp:anchor distT="0" distB="0" distL="114300" distR="114300" simplePos="0" relativeHeight="251691008" behindDoc="0" locked="0" layoutInCell="1" allowOverlap="1" wp14:anchorId="35E7436C" wp14:editId="3306F607">
            <wp:simplePos x="0" y="0"/>
            <wp:positionH relativeFrom="margin">
              <wp:posOffset>1108606</wp:posOffset>
            </wp:positionH>
            <wp:positionV relativeFrom="paragraph">
              <wp:posOffset>-612314</wp:posOffset>
            </wp:positionV>
            <wp:extent cx="3840560" cy="1434465"/>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0560" cy="1434465"/>
                    </a:xfrm>
                    <a:prstGeom prst="rect">
                      <a:avLst/>
                    </a:prstGeom>
                  </pic:spPr>
                </pic:pic>
              </a:graphicData>
            </a:graphic>
            <wp14:sizeRelH relativeFrom="margin">
              <wp14:pctWidth>0</wp14:pctWidth>
            </wp14:sizeRelH>
            <wp14:sizeRelV relativeFrom="margin">
              <wp14:pctHeight>0</wp14:pctHeight>
            </wp14:sizeRelV>
          </wp:anchor>
        </w:drawing>
      </w:r>
      <w:r w:rsidR="007C0267">
        <w:rPr>
          <w:rFonts w:ascii="Times New Roman" w:eastAsia="Times New Roman" w:hAnsi="Times New Roman" w:cs="Times New Roman"/>
          <w:color w:val="222222"/>
          <w:sz w:val="24"/>
          <w:szCs w:val="24"/>
          <w:highlight w:val="white"/>
        </w:rPr>
        <w:tab/>
      </w:r>
    </w:p>
    <w:p w14:paraId="0000001F" w14:textId="091FD504" w:rsidR="00C27313" w:rsidRDefault="00C27313">
      <w:pPr>
        <w:spacing w:line="480" w:lineRule="auto"/>
        <w:rPr>
          <w:rFonts w:ascii="Times New Roman" w:eastAsia="Times New Roman" w:hAnsi="Times New Roman" w:cs="Times New Roman"/>
          <w:color w:val="222222"/>
          <w:sz w:val="24"/>
          <w:szCs w:val="24"/>
          <w:highlight w:val="white"/>
        </w:rPr>
      </w:pPr>
    </w:p>
    <w:p w14:paraId="00000020" w14:textId="6C5B7B68" w:rsidR="00C27313" w:rsidRDefault="003E3712">
      <w:pPr>
        <w:spacing w:line="480" w:lineRule="auto"/>
        <w:rPr>
          <w:rFonts w:ascii="Times New Roman" w:eastAsia="Times New Roman" w:hAnsi="Times New Roman" w:cs="Times New Roman"/>
          <w:color w:val="222222"/>
          <w:sz w:val="24"/>
          <w:szCs w:val="24"/>
          <w:highlight w:val="white"/>
        </w:rPr>
      </w:pPr>
      <w:r>
        <w:rPr>
          <w:noProof/>
        </w:rPr>
        <w:drawing>
          <wp:anchor distT="0" distB="0" distL="114300" distR="114300" simplePos="0" relativeHeight="251659264" behindDoc="0" locked="0" layoutInCell="1" hidden="0" allowOverlap="1" wp14:anchorId="599BAE4A" wp14:editId="6EF541B8">
            <wp:simplePos x="0" y="0"/>
            <wp:positionH relativeFrom="column">
              <wp:posOffset>4300236</wp:posOffset>
            </wp:positionH>
            <wp:positionV relativeFrom="paragraph">
              <wp:posOffset>1158</wp:posOffset>
            </wp:positionV>
            <wp:extent cx="506026" cy="320040"/>
            <wp:effectExtent l="0" t="0" r="0" b="0"/>
            <wp:wrapNone/>
            <wp:docPr id="3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t="13665"/>
                    <a:stretch>
                      <a:fillRect/>
                    </a:stretch>
                  </pic:blipFill>
                  <pic:spPr>
                    <a:xfrm>
                      <a:off x="0" y="0"/>
                      <a:ext cx="506026" cy="32004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1F378158" wp14:editId="55DEA8E8">
            <wp:simplePos x="0" y="0"/>
            <wp:positionH relativeFrom="column">
              <wp:posOffset>3522060</wp:posOffset>
            </wp:positionH>
            <wp:positionV relativeFrom="paragraph">
              <wp:posOffset>1655</wp:posOffset>
            </wp:positionV>
            <wp:extent cx="622826" cy="90884"/>
            <wp:effectExtent l="0" t="0" r="0" b="0"/>
            <wp:wrapNone/>
            <wp:docPr id="4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622826" cy="90884"/>
                    </a:xfrm>
                    <a:prstGeom prst="rect">
                      <a:avLst/>
                    </a:prstGeom>
                    <a:ln/>
                  </pic:spPr>
                </pic:pic>
              </a:graphicData>
            </a:graphic>
          </wp:anchor>
        </w:drawing>
      </w:r>
    </w:p>
    <w:p w14:paraId="00000021" w14:textId="77777777" w:rsidR="00C27313" w:rsidRDefault="007C0267">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Based on this set of data, we can </w:t>
      </w:r>
      <w:sdt>
        <w:sdtPr>
          <w:tag w:val="goog_rdk_31"/>
          <w:id w:val="-1298603475"/>
        </w:sdtPr>
        <w:sdtEndPr/>
        <w:sdtContent/>
      </w:sdt>
      <w:sdt>
        <w:sdtPr>
          <w:tag w:val="goog_rdk_32"/>
          <w:id w:val="1262264257"/>
        </w:sdtPr>
        <w:sdtEndPr/>
        <w:sdtContent/>
      </w:sdt>
      <w:r>
        <w:rPr>
          <w:rFonts w:ascii="Times New Roman" w:eastAsia="Times New Roman" w:hAnsi="Times New Roman" w:cs="Times New Roman"/>
          <w:color w:val="222222"/>
          <w:sz w:val="24"/>
          <w:szCs w:val="24"/>
          <w:highlight w:val="white"/>
        </w:rPr>
        <w:t xml:space="preserve">graph it onto a scatter </w:t>
      </w:r>
      <w:sdt>
        <w:sdtPr>
          <w:tag w:val="goog_rdk_33"/>
          <w:id w:val="-959260030"/>
        </w:sdtPr>
        <w:sdtEndPr/>
        <w:sdtContent/>
      </w:sdt>
      <w:r>
        <w:rPr>
          <w:rFonts w:ascii="Times New Roman" w:eastAsia="Times New Roman" w:hAnsi="Times New Roman" w:cs="Times New Roman"/>
          <w:color w:val="222222"/>
          <w:sz w:val="24"/>
          <w:szCs w:val="24"/>
          <w:highlight w:val="white"/>
        </w:rPr>
        <w:t xml:space="preserve">plot: </w:t>
      </w:r>
      <w:r>
        <w:rPr>
          <w:noProof/>
        </w:rPr>
        <w:drawing>
          <wp:anchor distT="0" distB="0" distL="114300" distR="114300" simplePos="0" relativeHeight="251661312" behindDoc="0" locked="0" layoutInCell="1" hidden="0" allowOverlap="1" wp14:anchorId="098C8A1F" wp14:editId="1DA38898">
            <wp:simplePos x="0" y="0"/>
            <wp:positionH relativeFrom="column">
              <wp:posOffset>847725</wp:posOffset>
            </wp:positionH>
            <wp:positionV relativeFrom="paragraph">
              <wp:posOffset>347315</wp:posOffset>
            </wp:positionV>
            <wp:extent cx="4248150" cy="2219325"/>
            <wp:effectExtent l="0" t="0" r="0" b="9525"/>
            <wp:wrapNone/>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00000022" w14:textId="77777777" w:rsidR="00C27313" w:rsidRDefault="00C27313">
      <w:pPr>
        <w:spacing w:line="480" w:lineRule="auto"/>
        <w:rPr>
          <w:rFonts w:ascii="Times New Roman" w:eastAsia="Times New Roman" w:hAnsi="Times New Roman" w:cs="Times New Roman"/>
          <w:color w:val="222222"/>
          <w:sz w:val="24"/>
          <w:szCs w:val="24"/>
          <w:highlight w:val="white"/>
        </w:rPr>
      </w:pPr>
    </w:p>
    <w:p w14:paraId="00000023" w14:textId="77777777" w:rsidR="00C27313" w:rsidRDefault="00C27313">
      <w:pPr>
        <w:spacing w:line="480" w:lineRule="auto"/>
        <w:rPr>
          <w:rFonts w:ascii="Times New Roman" w:eastAsia="Times New Roman" w:hAnsi="Times New Roman" w:cs="Times New Roman"/>
          <w:color w:val="222222"/>
          <w:sz w:val="24"/>
          <w:szCs w:val="24"/>
          <w:highlight w:val="white"/>
        </w:rPr>
      </w:pPr>
    </w:p>
    <w:p w14:paraId="00000024" w14:textId="77777777" w:rsidR="00C27313" w:rsidRDefault="00C27313">
      <w:pPr>
        <w:spacing w:line="480" w:lineRule="auto"/>
        <w:rPr>
          <w:rFonts w:ascii="Times New Roman" w:eastAsia="Times New Roman" w:hAnsi="Times New Roman" w:cs="Times New Roman"/>
          <w:color w:val="222222"/>
          <w:sz w:val="24"/>
          <w:szCs w:val="24"/>
          <w:highlight w:val="white"/>
        </w:rPr>
      </w:pPr>
    </w:p>
    <w:p w14:paraId="00000025" w14:textId="77777777" w:rsidR="00C27313" w:rsidRDefault="00C27313">
      <w:pPr>
        <w:spacing w:line="480" w:lineRule="auto"/>
        <w:rPr>
          <w:rFonts w:ascii="Times New Roman" w:eastAsia="Times New Roman" w:hAnsi="Times New Roman" w:cs="Times New Roman"/>
          <w:color w:val="222222"/>
          <w:sz w:val="24"/>
          <w:szCs w:val="24"/>
          <w:highlight w:val="white"/>
        </w:rPr>
      </w:pPr>
    </w:p>
    <w:p w14:paraId="00000026" w14:textId="77777777" w:rsidR="00C27313" w:rsidRDefault="00C27313">
      <w:pPr>
        <w:spacing w:line="480" w:lineRule="auto"/>
        <w:rPr>
          <w:rFonts w:ascii="Times New Roman" w:eastAsia="Times New Roman" w:hAnsi="Times New Roman" w:cs="Times New Roman"/>
          <w:color w:val="222222"/>
          <w:sz w:val="24"/>
          <w:szCs w:val="24"/>
          <w:highlight w:val="white"/>
        </w:rPr>
      </w:pPr>
    </w:p>
    <w:p w14:paraId="00000027" w14:textId="77777777" w:rsidR="00C27313" w:rsidRDefault="00C27313">
      <w:pPr>
        <w:spacing w:line="480" w:lineRule="auto"/>
        <w:ind w:firstLine="720"/>
        <w:rPr>
          <w:rFonts w:ascii="Times New Roman" w:eastAsia="Times New Roman" w:hAnsi="Times New Roman" w:cs="Times New Roman"/>
          <w:color w:val="222222"/>
          <w:sz w:val="24"/>
          <w:szCs w:val="24"/>
          <w:highlight w:val="white"/>
        </w:rPr>
      </w:pPr>
    </w:p>
    <w:p w14:paraId="34CFC0D2" w14:textId="77777777" w:rsidR="00D56A0F" w:rsidRPr="00D56A0F" w:rsidRDefault="00D56A0F" w:rsidP="00D56A0F">
      <w:pPr>
        <w:spacing w:line="480" w:lineRule="auto"/>
        <w:ind w:firstLine="720"/>
        <w:rPr>
          <w:rFonts w:ascii="Times New Roman" w:eastAsia="Times New Roman" w:hAnsi="Times New Roman" w:cs="Times New Roman"/>
          <w:sz w:val="24"/>
          <w:szCs w:val="24"/>
        </w:rPr>
      </w:pPr>
      <w:r w:rsidRPr="00D56A0F">
        <w:rPr>
          <w:rFonts w:ascii="Times New Roman" w:eastAsia="Times New Roman" w:hAnsi="Times New Roman" w:cs="Times New Roman"/>
          <w:color w:val="222222"/>
          <w:sz w:val="24"/>
          <w:szCs w:val="24"/>
          <w:shd w:val="clear" w:color="auto" w:fill="FFFFFF"/>
        </w:rPr>
        <w:t>With only 8 data points, this graph does not provide a good representation of the housing market, because it includes only a small portion of houses sold in the local area. In order for the data set to be more representative, one should rely on a larger pool of data. Here is another scatter plot with 42 data points:</w:t>
      </w:r>
    </w:p>
    <w:p w14:paraId="00000029" w14:textId="77777777" w:rsidR="00C27313" w:rsidRDefault="00C27313">
      <w:pPr>
        <w:spacing w:line="480" w:lineRule="auto"/>
        <w:ind w:firstLine="720"/>
        <w:rPr>
          <w:rFonts w:ascii="Times New Roman" w:eastAsia="Times New Roman" w:hAnsi="Times New Roman" w:cs="Times New Roman"/>
          <w:color w:val="222222"/>
          <w:sz w:val="24"/>
          <w:szCs w:val="24"/>
          <w:highlight w:val="white"/>
        </w:rPr>
      </w:pPr>
    </w:p>
    <w:p w14:paraId="0000002A" w14:textId="77777777" w:rsidR="00C27313" w:rsidRDefault="007C0267">
      <w:pPr>
        <w:spacing w:line="480" w:lineRule="auto"/>
        <w:ind w:firstLine="720"/>
        <w:rPr>
          <w:rFonts w:ascii="Times New Roman" w:eastAsia="Times New Roman" w:hAnsi="Times New Roman" w:cs="Times New Roman"/>
          <w:color w:val="222222"/>
          <w:sz w:val="24"/>
          <w:szCs w:val="24"/>
          <w:highlight w:val="white"/>
        </w:rPr>
      </w:pPr>
      <w:r>
        <w:rPr>
          <w:noProof/>
        </w:rPr>
        <w:drawing>
          <wp:anchor distT="0" distB="0" distL="114300" distR="114300" simplePos="0" relativeHeight="251662336" behindDoc="0" locked="0" layoutInCell="1" hidden="0" allowOverlap="1" wp14:anchorId="3A533B3F" wp14:editId="382A039F">
            <wp:simplePos x="0" y="0"/>
            <wp:positionH relativeFrom="column">
              <wp:posOffset>868680</wp:posOffset>
            </wp:positionH>
            <wp:positionV relativeFrom="paragraph">
              <wp:posOffset>-657818</wp:posOffset>
            </wp:positionV>
            <wp:extent cx="4206240" cy="2321169"/>
            <wp:effectExtent l="0" t="0" r="3810" b="3175"/>
            <wp:wrapNone/>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0000002B" w14:textId="77777777" w:rsidR="00C27313" w:rsidRDefault="00C27313">
      <w:pPr>
        <w:spacing w:line="480" w:lineRule="auto"/>
        <w:rPr>
          <w:rFonts w:ascii="Times New Roman" w:eastAsia="Times New Roman" w:hAnsi="Times New Roman" w:cs="Times New Roman"/>
          <w:color w:val="222222"/>
          <w:sz w:val="24"/>
          <w:szCs w:val="24"/>
          <w:highlight w:val="white"/>
        </w:rPr>
      </w:pPr>
    </w:p>
    <w:p w14:paraId="0000002C" w14:textId="77777777" w:rsidR="00C27313" w:rsidRDefault="00C27313">
      <w:pPr>
        <w:spacing w:line="480" w:lineRule="auto"/>
        <w:rPr>
          <w:rFonts w:ascii="Times New Roman" w:eastAsia="Times New Roman" w:hAnsi="Times New Roman" w:cs="Times New Roman"/>
          <w:color w:val="222222"/>
          <w:sz w:val="24"/>
          <w:szCs w:val="24"/>
          <w:highlight w:val="white"/>
        </w:rPr>
      </w:pPr>
    </w:p>
    <w:p w14:paraId="0000002D" w14:textId="77777777" w:rsidR="00C27313" w:rsidRDefault="00C27313">
      <w:pPr>
        <w:spacing w:line="480" w:lineRule="auto"/>
        <w:rPr>
          <w:rFonts w:ascii="Times New Roman" w:eastAsia="Times New Roman" w:hAnsi="Times New Roman" w:cs="Times New Roman"/>
          <w:color w:val="222222"/>
          <w:sz w:val="24"/>
          <w:szCs w:val="24"/>
          <w:highlight w:val="white"/>
        </w:rPr>
      </w:pPr>
    </w:p>
    <w:p w14:paraId="0000002E" w14:textId="31C171C6" w:rsidR="00C27313" w:rsidRPr="00A02E37" w:rsidRDefault="007C0267" w:rsidP="00A02E37">
      <w:pPr>
        <w:pStyle w:val="NormalWeb"/>
        <w:spacing w:before="0" w:beforeAutospacing="0" w:after="160" w:afterAutospacing="0" w:line="480" w:lineRule="auto"/>
      </w:pPr>
      <w:r>
        <w:rPr>
          <w:color w:val="222222"/>
          <w:highlight w:val="white"/>
        </w:rPr>
        <w:tab/>
      </w:r>
      <w:r w:rsidR="00A02E37" w:rsidRPr="00A02E37">
        <w:rPr>
          <w:color w:val="222222"/>
          <w:shd w:val="clear" w:color="auto" w:fill="FFFFFF"/>
        </w:rPr>
        <w:t>This newer graph looks different since it includes a larger data population. In machine learning, a program uses the data on the scatter plot to calculate the line of best fit; as the program is provided with more data, the line changes and becomes more representative of the predicted market prices. In order to find the best line of regression, we will be using the concept of the error function:</w:t>
      </w:r>
    </w:p>
    <w:p w14:paraId="0000002F" w14:textId="5C929BC5" w:rsidR="00C27313" w:rsidRDefault="007C0267">
      <w:pPr>
        <w:jc w:val="center"/>
        <w:rPr>
          <w:rFonts w:ascii="Cambria Math" w:eastAsia="Cambria Math" w:hAnsi="Cambria Math" w:cs="Cambria Math"/>
          <w:color w:val="222222"/>
          <w:sz w:val="24"/>
          <w:szCs w:val="24"/>
          <w:highlight w:val="white"/>
        </w:rPr>
      </w:pPr>
      <m:oMathPara>
        <m:oMath>
          <m:r>
            <w:rPr>
              <w:rFonts w:ascii="Cambria Math" w:eastAsia="Cambria Math" w:hAnsi="Cambria Math" w:cs="Cambria Math"/>
              <w:color w:val="222222"/>
              <w:sz w:val="24"/>
              <w:szCs w:val="24"/>
              <w:highlight w:val="white"/>
            </w:rPr>
            <m:t>E=</m:t>
          </m:r>
          <m:f>
            <m:fPr>
              <m:ctrlPr>
                <w:rPr>
                  <w:rFonts w:ascii="Cambria Math" w:eastAsia="Cambria Math" w:hAnsi="Cambria Math" w:cs="Cambria Math"/>
                  <w:color w:val="222222"/>
                  <w:sz w:val="24"/>
                  <w:szCs w:val="24"/>
                  <w:highlight w:val="white"/>
                </w:rPr>
              </m:ctrlPr>
            </m:fPr>
            <m:num>
              <m:r>
                <w:rPr>
                  <w:rFonts w:ascii="Cambria Math" w:eastAsia="Cambria Math" w:hAnsi="Cambria Math" w:cs="Cambria Math"/>
                  <w:color w:val="222222"/>
                  <w:sz w:val="24"/>
                  <w:szCs w:val="24"/>
                  <w:highlight w:val="white"/>
                </w:rPr>
                <m:t>1</m:t>
              </m:r>
            </m:num>
            <m:den>
              <m:r>
                <w:rPr>
                  <w:rFonts w:ascii="Cambria Math" w:eastAsia="Cambria Math" w:hAnsi="Cambria Math" w:cs="Cambria Math"/>
                  <w:color w:val="222222"/>
                  <w:sz w:val="24"/>
                  <w:szCs w:val="24"/>
                  <w:highlight w:val="white"/>
                </w:rPr>
                <m:t>n</m:t>
              </m:r>
            </m:den>
          </m:f>
          <m:nary>
            <m:naryPr>
              <m:chr m:val="∑"/>
              <m:ctrlPr>
                <w:rPr>
                  <w:rFonts w:ascii="Cambria Math" w:eastAsia="Cambria Math" w:hAnsi="Cambria Math" w:cs="Cambria Math"/>
                  <w:color w:val="222222"/>
                  <w:sz w:val="24"/>
                  <w:szCs w:val="24"/>
                  <w:highlight w:val="white"/>
                </w:rPr>
              </m:ctrlPr>
            </m:naryPr>
            <m:sub>
              <m:r>
                <w:rPr>
                  <w:rFonts w:ascii="Cambria Math" w:eastAsia="Cambria Math" w:hAnsi="Cambria Math" w:cs="Cambria Math"/>
                  <w:color w:val="222222"/>
                  <w:sz w:val="24"/>
                  <w:szCs w:val="24"/>
                  <w:highlight w:val="white"/>
                </w:rPr>
                <m:t>i=1</m:t>
              </m:r>
            </m:sub>
            <m:sup>
              <m:r>
                <w:rPr>
                  <w:rFonts w:ascii="Cambria Math" w:eastAsia="Cambria Math" w:hAnsi="Cambria Math" w:cs="Cambria Math"/>
                  <w:color w:val="222222"/>
                  <w:sz w:val="24"/>
                  <w:szCs w:val="24"/>
                  <w:highlight w:val="white"/>
                </w:rPr>
                <m:t>n</m:t>
              </m:r>
            </m:sup>
            <m:e>
              <m:sSup>
                <m:sSupPr>
                  <m:ctrlPr>
                    <w:rPr>
                      <w:rFonts w:ascii="Cambria Math" w:eastAsia="Cambria Math" w:hAnsi="Cambria Math" w:cs="Cambria Math"/>
                      <w:color w:val="222222"/>
                      <w:sz w:val="24"/>
                      <w:szCs w:val="24"/>
                      <w:highlight w:val="white"/>
                    </w:rPr>
                  </m:ctrlPr>
                </m:sSupPr>
                <m:e>
                  <m:r>
                    <w:rPr>
                      <w:rFonts w:ascii="Cambria Math" w:eastAsia="Cambria Math" w:hAnsi="Cambria Math" w:cs="Cambria Math"/>
                      <w:color w:val="222222"/>
                      <w:sz w:val="24"/>
                      <w:szCs w:val="24"/>
                      <w:highlight w:val="white"/>
                    </w:rPr>
                    <m:t>[</m:t>
                  </m:r>
                  <m:sSub>
                    <m:sSubPr>
                      <m:ctrlPr>
                        <w:rPr>
                          <w:rFonts w:ascii="Cambria Math" w:eastAsia="Cambria Math" w:hAnsi="Cambria Math" w:cs="Cambria Math"/>
                          <w:color w:val="222222"/>
                          <w:sz w:val="24"/>
                          <w:szCs w:val="24"/>
                          <w:highlight w:val="white"/>
                        </w:rPr>
                      </m:ctrlPr>
                    </m:sSubPr>
                    <m:e>
                      <m:r>
                        <w:rPr>
                          <w:rFonts w:ascii="Cambria Math" w:eastAsia="Cambria Math" w:hAnsi="Cambria Math" w:cs="Cambria Math"/>
                          <w:color w:val="222222"/>
                          <w:sz w:val="24"/>
                          <w:szCs w:val="24"/>
                          <w:highlight w:val="white"/>
                        </w:rPr>
                        <m:t>y</m:t>
                      </m:r>
                    </m:e>
                    <m:sub>
                      <m:r>
                        <w:rPr>
                          <w:rFonts w:ascii="Cambria Math" w:eastAsia="Cambria Math" w:hAnsi="Cambria Math" w:cs="Cambria Math"/>
                          <w:color w:val="222222"/>
                          <w:sz w:val="24"/>
                          <w:szCs w:val="24"/>
                          <w:highlight w:val="white"/>
                        </w:rPr>
                        <m:t>1</m:t>
                      </m:r>
                    </m:sub>
                  </m:sSub>
                  <m:r>
                    <w:rPr>
                      <w:rFonts w:ascii="Cambria Math" w:eastAsia="Cambria Math" w:hAnsi="Cambria Math" w:cs="Cambria Math"/>
                      <w:color w:val="222222"/>
                      <w:sz w:val="24"/>
                      <w:szCs w:val="24"/>
                      <w:highlight w:val="white"/>
                    </w:rPr>
                    <m:t>-</m:t>
                  </m:r>
                  <m:d>
                    <m:dPr>
                      <m:ctrlPr>
                        <w:rPr>
                          <w:rFonts w:ascii="Cambria Math" w:eastAsia="Cambria Math" w:hAnsi="Cambria Math" w:cs="Cambria Math"/>
                          <w:color w:val="222222"/>
                          <w:sz w:val="24"/>
                          <w:szCs w:val="24"/>
                          <w:highlight w:val="white"/>
                        </w:rPr>
                      </m:ctrlPr>
                    </m:dPr>
                    <m:e>
                      <m:r>
                        <w:rPr>
                          <w:rFonts w:ascii="Cambria Math" w:eastAsia="Cambria Math" w:hAnsi="Cambria Math" w:cs="Cambria Math"/>
                          <w:color w:val="222222"/>
                          <w:sz w:val="24"/>
                          <w:szCs w:val="24"/>
                          <w:highlight w:val="white"/>
                        </w:rPr>
                        <m:t>m</m:t>
                      </m:r>
                      <m:sSub>
                        <m:sSubPr>
                          <m:ctrlPr>
                            <w:rPr>
                              <w:rFonts w:ascii="Cambria Math" w:eastAsia="Cambria Math" w:hAnsi="Cambria Math" w:cs="Cambria Math"/>
                              <w:color w:val="222222"/>
                              <w:sz w:val="24"/>
                              <w:szCs w:val="24"/>
                              <w:highlight w:val="white"/>
                            </w:rPr>
                          </m:ctrlPr>
                        </m:sSubPr>
                        <m:e>
                          <m:r>
                            <w:rPr>
                              <w:rFonts w:ascii="Cambria Math" w:eastAsia="Cambria Math" w:hAnsi="Cambria Math" w:cs="Cambria Math"/>
                              <w:color w:val="222222"/>
                              <w:sz w:val="24"/>
                              <w:szCs w:val="24"/>
                              <w:highlight w:val="white"/>
                            </w:rPr>
                            <m:t>x</m:t>
                          </m:r>
                        </m:e>
                        <m:sub>
                          <m:r>
                            <w:rPr>
                              <w:rFonts w:ascii="Cambria Math" w:eastAsia="Cambria Math" w:hAnsi="Cambria Math" w:cs="Cambria Math"/>
                              <w:color w:val="222222"/>
                              <w:sz w:val="24"/>
                              <w:szCs w:val="24"/>
                              <w:highlight w:val="white"/>
                            </w:rPr>
                            <m:t>i</m:t>
                          </m:r>
                        </m:sub>
                      </m:sSub>
                      <m:r>
                        <w:rPr>
                          <w:rFonts w:ascii="Cambria Math" w:eastAsia="Cambria Math" w:hAnsi="Cambria Math" w:cs="Cambria Math"/>
                          <w:color w:val="222222"/>
                          <w:sz w:val="24"/>
                          <w:szCs w:val="24"/>
                          <w:highlight w:val="white"/>
                        </w:rPr>
                        <m:t>+b</m:t>
                      </m:r>
                    </m:e>
                  </m:d>
                  <m:r>
                    <w:rPr>
                      <w:rFonts w:ascii="Cambria Math" w:eastAsia="Cambria Math" w:hAnsi="Cambria Math" w:cs="Cambria Math"/>
                      <w:color w:val="222222"/>
                      <w:sz w:val="24"/>
                      <w:szCs w:val="24"/>
                      <w:highlight w:val="white"/>
                    </w:rPr>
                    <m:t>]</m:t>
                  </m:r>
                </m:e>
                <m:sup>
                  <m:r>
                    <w:rPr>
                      <w:rFonts w:ascii="Cambria Math" w:eastAsia="Cambria Math" w:hAnsi="Cambria Math" w:cs="Cambria Math"/>
                      <w:color w:val="222222"/>
                      <w:sz w:val="24"/>
                      <w:szCs w:val="24"/>
                      <w:highlight w:val="white"/>
                    </w:rPr>
                    <m:t>2</m:t>
                  </m:r>
                </m:sup>
              </m:sSup>
            </m:e>
          </m:nary>
        </m:oMath>
      </m:oMathPara>
    </w:p>
    <w:p w14:paraId="00000030" w14:textId="7A8815AC" w:rsidR="00C27313" w:rsidRDefault="00002B32">
      <w:pPr>
        <w:spacing w:line="480" w:lineRule="auto"/>
        <w:ind w:firstLine="720"/>
        <w:rPr>
          <w:rFonts w:ascii="Cambria Math" w:eastAsia="Cambria Math" w:hAnsi="Cambria Math" w:cs="Cambria Math"/>
          <w:color w:val="222222"/>
          <w:sz w:val="24"/>
          <w:szCs w:val="24"/>
          <w:highlight w:val="white"/>
        </w:rPr>
      </w:pPr>
      <w:r w:rsidRPr="00002B32">
        <w:rPr>
          <w:rFonts w:ascii="Times New Roman" w:hAnsi="Times New Roman" w:cs="Times New Roman"/>
          <w:color w:val="222222"/>
          <w:sz w:val="24"/>
          <w:szCs w:val="24"/>
          <w:shd w:val="clear" w:color="auto" w:fill="FFFFFF"/>
        </w:rPr>
        <w:t>The error is the distance between the predicted value and the actual value; the smaller the error is, the more accurate the prediction is. Within the sigma equation, the point y</w:t>
      </w:r>
      <w:r w:rsidRPr="00E30E41">
        <w:rPr>
          <w:rFonts w:ascii="Times New Roman" w:hAnsi="Times New Roman" w:cs="Times New Roman"/>
          <w:color w:val="222222"/>
          <w:sz w:val="24"/>
          <w:szCs w:val="24"/>
          <w:shd w:val="clear" w:color="auto" w:fill="FFFFFF"/>
          <w:vertAlign w:val="subscript"/>
        </w:rPr>
        <w:t xml:space="preserve">1 </w:t>
      </w:r>
      <w:r w:rsidRPr="00002B32">
        <w:rPr>
          <w:rFonts w:ascii="Times New Roman" w:hAnsi="Times New Roman" w:cs="Times New Roman"/>
          <w:color w:val="222222"/>
          <w:sz w:val="24"/>
          <w:szCs w:val="24"/>
          <w:shd w:val="clear" w:color="auto" w:fill="FFFFFF"/>
        </w:rPr>
        <w:t>(an inputted data point) is being subtracted from the line equation mx</w:t>
      </w:r>
      <w:r w:rsidRPr="00E30E41">
        <w:rPr>
          <w:rFonts w:ascii="Times New Roman" w:hAnsi="Times New Roman" w:cs="Times New Roman"/>
          <w:color w:val="222222"/>
          <w:sz w:val="24"/>
          <w:szCs w:val="24"/>
          <w:shd w:val="clear" w:color="auto" w:fill="FFFFFF"/>
          <w:vertAlign w:val="subscript"/>
        </w:rPr>
        <w:t>i</w:t>
      </w:r>
      <w:r w:rsidRPr="00002B32">
        <w:rPr>
          <w:rFonts w:ascii="Times New Roman" w:hAnsi="Times New Roman" w:cs="Times New Roman"/>
          <w:color w:val="222222"/>
          <w:sz w:val="24"/>
          <w:szCs w:val="24"/>
          <w:shd w:val="clear" w:color="auto" w:fill="FFFFFF"/>
        </w:rPr>
        <w:t xml:space="preserve"> + b (the calculated line of fit) in order to find the smallest distance between the point and the line. Only when each data point is equally spaced from the line will you get the best line of fit. Using the error equation and another equation: </w:t>
      </w:r>
      <w:r w:rsidR="007C0267">
        <w:rPr>
          <w:rFonts w:ascii="Times New Roman" w:eastAsia="Times New Roman" w:hAnsi="Times New Roman" w:cs="Times New Roman"/>
          <w:color w:val="222222"/>
          <w:sz w:val="24"/>
          <w:szCs w:val="24"/>
          <w:highlight w:val="white"/>
        </w:rPr>
        <w:t xml:space="preserve">  </w:t>
      </w:r>
      <m:oMath>
        <m:r>
          <w:rPr>
            <w:rFonts w:ascii="Cambria Math" w:eastAsia="Cambria Math" w:hAnsi="Cambria Math" w:cs="Cambria Math"/>
            <w:color w:val="222222"/>
            <w:sz w:val="24"/>
            <w:szCs w:val="24"/>
            <w:highlight w:val="white"/>
          </w:rPr>
          <m:t>m</m:t>
        </m:r>
        <m:nary>
          <m:naryPr>
            <m:chr m:val="∑"/>
            <m:ctrlPr>
              <w:rPr>
                <w:rFonts w:ascii="Cambria Math" w:eastAsia="Cambria Math" w:hAnsi="Cambria Math" w:cs="Cambria Math"/>
                <w:color w:val="222222"/>
                <w:sz w:val="24"/>
                <w:szCs w:val="24"/>
                <w:highlight w:val="white"/>
              </w:rPr>
            </m:ctrlPr>
          </m:naryPr>
          <m:sub>
            <m:r>
              <w:rPr>
                <w:rFonts w:ascii="Cambria Math" w:eastAsia="Cambria Math" w:hAnsi="Cambria Math" w:cs="Cambria Math"/>
                <w:color w:val="222222"/>
                <w:sz w:val="24"/>
                <w:szCs w:val="24"/>
                <w:highlight w:val="white"/>
              </w:rPr>
              <m:t>i=1</m:t>
            </m:r>
          </m:sub>
          <m:sup>
            <m:r>
              <w:rPr>
                <w:rFonts w:ascii="Cambria Math" w:eastAsia="Cambria Math" w:hAnsi="Cambria Math" w:cs="Cambria Math"/>
                <w:color w:val="222222"/>
                <w:sz w:val="24"/>
                <w:szCs w:val="24"/>
                <w:highlight w:val="white"/>
              </w:rPr>
              <m:t>n</m:t>
            </m:r>
          </m:sup>
          <m:e>
            <m:sSub>
              <m:sSubPr>
                <m:ctrlPr>
                  <w:rPr>
                    <w:rFonts w:ascii="Cambria Math" w:eastAsia="Cambria Math" w:hAnsi="Cambria Math" w:cs="Cambria Math"/>
                    <w:color w:val="222222"/>
                    <w:sz w:val="24"/>
                    <w:szCs w:val="24"/>
                    <w:highlight w:val="white"/>
                  </w:rPr>
                </m:ctrlPr>
              </m:sSubPr>
              <m:e>
                <m:r>
                  <w:rPr>
                    <w:rFonts w:ascii="Cambria Math" w:eastAsia="Cambria Math" w:hAnsi="Cambria Math" w:cs="Cambria Math"/>
                    <w:color w:val="222222"/>
                    <w:sz w:val="24"/>
                    <w:szCs w:val="24"/>
                    <w:highlight w:val="white"/>
                  </w:rPr>
                  <m:t>x</m:t>
                </m:r>
              </m:e>
              <m:sub>
                <m:r>
                  <w:rPr>
                    <w:rFonts w:ascii="Cambria Math" w:eastAsia="Cambria Math" w:hAnsi="Cambria Math" w:cs="Cambria Math"/>
                    <w:color w:val="222222"/>
                    <w:sz w:val="24"/>
                    <w:szCs w:val="24"/>
                    <w:highlight w:val="white"/>
                  </w:rPr>
                  <m:t>i</m:t>
                </m:r>
              </m:sub>
            </m:sSub>
          </m:e>
        </m:nary>
        <m:r>
          <w:rPr>
            <w:rFonts w:ascii="Cambria Math" w:eastAsia="Cambria Math" w:hAnsi="Cambria Math" w:cs="Cambria Math"/>
            <w:color w:val="222222"/>
            <w:sz w:val="24"/>
            <w:szCs w:val="24"/>
            <w:highlight w:val="white"/>
          </w:rPr>
          <m:t>+nb=</m:t>
        </m:r>
        <m:nary>
          <m:naryPr>
            <m:chr m:val="∑"/>
            <m:ctrlPr>
              <w:rPr>
                <w:rFonts w:ascii="Cambria Math" w:eastAsia="Cambria Math" w:hAnsi="Cambria Math" w:cs="Cambria Math"/>
                <w:color w:val="222222"/>
                <w:sz w:val="24"/>
                <w:szCs w:val="24"/>
                <w:highlight w:val="white"/>
              </w:rPr>
            </m:ctrlPr>
          </m:naryPr>
          <m:sub>
            <m:r>
              <w:rPr>
                <w:rFonts w:ascii="Cambria Math" w:eastAsia="Cambria Math" w:hAnsi="Cambria Math" w:cs="Cambria Math"/>
                <w:color w:val="222222"/>
                <w:sz w:val="24"/>
                <w:szCs w:val="24"/>
                <w:highlight w:val="white"/>
              </w:rPr>
              <m:t>i=1</m:t>
            </m:r>
          </m:sub>
          <m:sup>
            <m:r>
              <w:rPr>
                <w:rFonts w:ascii="Cambria Math" w:eastAsia="Cambria Math" w:hAnsi="Cambria Math" w:cs="Cambria Math"/>
                <w:color w:val="222222"/>
                <w:sz w:val="24"/>
                <w:szCs w:val="24"/>
                <w:highlight w:val="white"/>
              </w:rPr>
              <m:t>n</m:t>
            </m:r>
          </m:sup>
          <m:e>
            <m:sSub>
              <m:sSubPr>
                <m:ctrlPr>
                  <w:rPr>
                    <w:rFonts w:ascii="Cambria Math" w:eastAsia="Cambria Math" w:hAnsi="Cambria Math" w:cs="Cambria Math"/>
                    <w:color w:val="222222"/>
                    <w:sz w:val="24"/>
                    <w:szCs w:val="24"/>
                    <w:highlight w:val="white"/>
                  </w:rPr>
                </m:ctrlPr>
              </m:sSubPr>
              <m:e>
                <m:r>
                  <w:rPr>
                    <w:rFonts w:ascii="Cambria Math" w:eastAsia="Cambria Math" w:hAnsi="Cambria Math" w:cs="Cambria Math"/>
                    <w:color w:val="222222"/>
                    <w:sz w:val="24"/>
                    <w:szCs w:val="24"/>
                    <w:highlight w:val="white"/>
                  </w:rPr>
                  <m:t>y</m:t>
                </m:r>
              </m:e>
              <m:sub>
                <m:r>
                  <w:rPr>
                    <w:rFonts w:ascii="Cambria Math" w:eastAsia="Cambria Math" w:hAnsi="Cambria Math" w:cs="Cambria Math"/>
                    <w:color w:val="222222"/>
                    <w:sz w:val="24"/>
                    <w:szCs w:val="24"/>
                    <w:highlight w:val="white"/>
                  </w:rPr>
                  <m:t>i</m:t>
                </m:r>
              </m:sub>
            </m:sSub>
          </m:e>
        </m:nary>
      </m:oMath>
    </w:p>
    <w:p w14:paraId="42AAF218" w14:textId="77777777" w:rsidR="00002B32" w:rsidRPr="00002B32" w:rsidRDefault="00002B32" w:rsidP="00002B32">
      <w:pPr>
        <w:spacing w:line="480" w:lineRule="auto"/>
        <w:ind w:firstLine="720"/>
        <w:rPr>
          <w:rFonts w:ascii="Times New Roman" w:eastAsia="Times New Roman" w:hAnsi="Times New Roman" w:cs="Times New Roman"/>
          <w:sz w:val="24"/>
          <w:szCs w:val="24"/>
        </w:rPr>
      </w:pPr>
      <w:r w:rsidRPr="00002B32">
        <w:rPr>
          <w:rFonts w:ascii="Times New Roman" w:eastAsia="Times New Roman" w:hAnsi="Times New Roman" w:cs="Times New Roman"/>
          <w:color w:val="222222"/>
          <w:sz w:val="24"/>
          <w:szCs w:val="24"/>
          <w:shd w:val="clear" w:color="auto" w:fill="FFFFFF"/>
        </w:rPr>
        <w:t>We can find out the values of m and b through a system of equations. Firstly, we need to make sure that the partial derivative of the equation for b and m equals to 0 as to minimize the error.</w:t>
      </w:r>
    </w:p>
    <w:p w14:paraId="00000032" w14:textId="77777777" w:rsidR="00C27313" w:rsidRDefault="00DD2706">
      <w:pPr>
        <w:jc w:val="center"/>
        <w:rPr>
          <w:rFonts w:ascii="Cambria Math" w:eastAsia="Cambria Math" w:hAnsi="Cambria Math" w:cs="Cambria Math"/>
          <w:color w:val="222222"/>
          <w:sz w:val="24"/>
          <w:szCs w:val="24"/>
          <w:highlight w:val="white"/>
        </w:rPr>
      </w:pPr>
      <m:oMathPara>
        <m:oMath>
          <m:f>
            <m:fPr>
              <m:ctrlPr>
                <w:rPr>
                  <w:rFonts w:ascii="Cambria Math" w:eastAsia="Cambria Math" w:hAnsi="Cambria Math" w:cs="Cambria Math"/>
                  <w:color w:val="222222"/>
                  <w:sz w:val="24"/>
                  <w:szCs w:val="24"/>
                  <w:highlight w:val="white"/>
                </w:rPr>
              </m:ctrlPr>
            </m:fPr>
            <m:num>
              <m:r>
                <w:rPr>
                  <w:rFonts w:ascii="Cambria Math" w:eastAsia="Cambria Math" w:hAnsi="Cambria Math" w:cs="Cambria Math"/>
                  <w:color w:val="222222"/>
                  <w:sz w:val="24"/>
                  <w:szCs w:val="24"/>
                  <w:highlight w:val="white"/>
                </w:rPr>
                <m:t>∂E</m:t>
              </m:r>
            </m:num>
            <m:den>
              <m:r>
                <w:rPr>
                  <w:rFonts w:ascii="Cambria Math" w:eastAsia="Cambria Math" w:hAnsi="Cambria Math" w:cs="Cambria Math"/>
                  <w:color w:val="222222"/>
                  <w:sz w:val="24"/>
                  <w:szCs w:val="24"/>
                  <w:highlight w:val="white"/>
                </w:rPr>
                <m:t>∂m</m:t>
              </m:r>
            </m:den>
          </m:f>
          <m:r>
            <w:rPr>
              <w:rFonts w:ascii="Cambria Math" w:eastAsia="Cambria Math" w:hAnsi="Cambria Math" w:cs="Cambria Math"/>
              <w:color w:val="222222"/>
              <w:sz w:val="24"/>
              <w:szCs w:val="24"/>
              <w:highlight w:val="white"/>
            </w:rPr>
            <m:t>=</m:t>
          </m:r>
          <m:f>
            <m:fPr>
              <m:ctrlPr>
                <w:rPr>
                  <w:rFonts w:ascii="Cambria Math" w:eastAsia="Cambria Math" w:hAnsi="Cambria Math" w:cs="Cambria Math"/>
                  <w:color w:val="222222"/>
                  <w:sz w:val="24"/>
                  <w:szCs w:val="24"/>
                  <w:highlight w:val="white"/>
                </w:rPr>
              </m:ctrlPr>
            </m:fPr>
            <m:num>
              <m:r>
                <w:rPr>
                  <w:rFonts w:ascii="Cambria Math" w:eastAsia="Cambria Math" w:hAnsi="Cambria Math" w:cs="Cambria Math"/>
                  <w:color w:val="222222"/>
                  <w:sz w:val="24"/>
                  <w:szCs w:val="24"/>
                  <w:highlight w:val="white"/>
                </w:rPr>
                <m:t>∂E</m:t>
              </m:r>
            </m:num>
            <m:den>
              <m:r>
                <w:rPr>
                  <w:rFonts w:ascii="Cambria Math" w:eastAsia="Cambria Math" w:hAnsi="Cambria Math" w:cs="Cambria Math"/>
                  <w:color w:val="222222"/>
                  <w:sz w:val="24"/>
                  <w:szCs w:val="24"/>
                  <w:highlight w:val="white"/>
                </w:rPr>
                <m:t>∂b</m:t>
              </m:r>
            </m:den>
          </m:f>
          <m:r>
            <w:rPr>
              <w:rFonts w:ascii="Cambria Math" w:eastAsia="Cambria Math" w:hAnsi="Cambria Math" w:cs="Cambria Math"/>
              <w:color w:val="222222"/>
              <w:sz w:val="24"/>
              <w:szCs w:val="24"/>
              <w:highlight w:val="white"/>
            </w:rPr>
            <m:t>=0</m:t>
          </m:r>
        </m:oMath>
      </m:oMathPara>
    </w:p>
    <w:p w14:paraId="00000033" w14:textId="6551F4E2" w:rsidR="00C27313" w:rsidRDefault="007C0267">
      <w:pPr>
        <w:jc w:val="center"/>
        <w:rPr>
          <w:rFonts w:ascii="Cambria Math" w:eastAsia="Cambria Math" w:hAnsi="Cambria Math" w:cs="Cambria Math"/>
          <w:color w:val="222222"/>
          <w:sz w:val="24"/>
          <w:szCs w:val="24"/>
          <w:highlight w:val="white"/>
        </w:rPr>
      </w:pPr>
      <m:oMathPara>
        <m:oMath>
          <m:r>
            <w:rPr>
              <w:rFonts w:ascii="Cambria Math" w:eastAsia="Cambria Math" w:hAnsi="Cambria Math" w:cs="Cambria Math"/>
              <w:color w:val="222222"/>
              <w:sz w:val="24"/>
              <w:szCs w:val="24"/>
              <w:highlight w:val="white"/>
            </w:rPr>
            <m:t>E=</m:t>
          </m:r>
          <m:f>
            <m:fPr>
              <m:ctrlPr>
                <w:rPr>
                  <w:rFonts w:ascii="Cambria Math" w:eastAsia="Cambria Math" w:hAnsi="Cambria Math" w:cs="Cambria Math"/>
                  <w:color w:val="222222"/>
                  <w:sz w:val="24"/>
                  <w:szCs w:val="24"/>
                  <w:highlight w:val="white"/>
                </w:rPr>
              </m:ctrlPr>
            </m:fPr>
            <m:num>
              <m:r>
                <w:rPr>
                  <w:rFonts w:ascii="Cambria Math" w:eastAsia="Cambria Math" w:hAnsi="Cambria Math" w:cs="Cambria Math"/>
                  <w:color w:val="222222"/>
                  <w:sz w:val="24"/>
                  <w:szCs w:val="24"/>
                  <w:highlight w:val="white"/>
                </w:rPr>
                <m:t>1</m:t>
              </m:r>
            </m:num>
            <m:den>
              <m:r>
                <w:rPr>
                  <w:rFonts w:ascii="Cambria Math" w:eastAsia="Cambria Math" w:hAnsi="Cambria Math" w:cs="Cambria Math"/>
                  <w:color w:val="222222"/>
                  <w:sz w:val="24"/>
                  <w:szCs w:val="24"/>
                  <w:highlight w:val="white"/>
                </w:rPr>
                <m:t>n</m:t>
              </m:r>
            </m:den>
          </m:f>
          <m:nary>
            <m:naryPr>
              <m:chr m:val="∑"/>
              <m:ctrlPr>
                <w:rPr>
                  <w:rFonts w:ascii="Cambria Math" w:eastAsia="Cambria Math" w:hAnsi="Cambria Math" w:cs="Cambria Math"/>
                  <w:color w:val="222222"/>
                  <w:sz w:val="24"/>
                  <w:szCs w:val="24"/>
                  <w:highlight w:val="white"/>
                </w:rPr>
              </m:ctrlPr>
            </m:naryPr>
            <m:sub>
              <m:r>
                <w:rPr>
                  <w:rFonts w:ascii="Cambria Math" w:eastAsia="Cambria Math" w:hAnsi="Cambria Math" w:cs="Cambria Math"/>
                  <w:color w:val="222222"/>
                  <w:sz w:val="24"/>
                  <w:szCs w:val="24"/>
                  <w:highlight w:val="white"/>
                </w:rPr>
                <m:t>i=1</m:t>
              </m:r>
            </m:sub>
            <m:sup>
              <m:r>
                <w:rPr>
                  <w:rFonts w:ascii="Cambria Math" w:eastAsia="Cambria Math" w:hAnsi="Cambria Math" w:cs="Cambria Math"/>
                  <w:color w:val="222222"/>
                  <w:sz w:val="24"/>
                  <w:szCs w:val="24"/>
                  <w:highlight w:val="white"/>
                </w:rPr>
                <m:t>n</m:t>
              </m:r>
            </m:sup>
            <m:e>
              <m:sSup>
                <m:sSupPr>
                  <m:ctrlPr>
                    <w:rPr>
                      <w:rFonts w:ascii="Cambria Math" w:eastAsia="Cambria Math" w:hAnsi="Cambria Math" w:cs="Cambria Math"/>
                      <w:color w:val="222222"/>
                      <w:sz w:val="24"/>
                      <w:szCs w:val="24"/>
                      <w:highlight w:val="white"/>
                    </w:rPr>
                  </m:ctrlPr>
                </m:sSupPr>
                <m:e>
                  <m:r>
                    <w:rPr>
                      <w:rFonts w:ascii="Cambria Math" w:eastAsia="Cambria Math" w:hAnsi="Cambria Math" w:cs="Cambria Math"/>
                      <w:color w:val="222222"/>
                      <w:sz w:val="24"/>
                      <w:szCs w:val="24"/>
                      <w:highlight w:val="white"/>
                    </w:rPr>
                    <m:t>[</m:t>
                  </m:r>
                  <m:sSub>
                    <m:sSubPr>
                      <m:ctrlPr>
                        <w:rPr>
                          <w:rFonts w:ascii="Cambria Math" w:eastAsia="Cambria Math" w:hAnsi="Cambria Math" w:cs="Cambria Math"/>
                          <w:color w:val="222222"/>
                          <w:sz w:val="24"/>
                          <w:szCs w:val="24"/>
                          <w:highlight w:val="white"/>
                        </w:rPr>
                      </m:ctrlPr>
                    </m:sSubPr>
                    <m:e>
                      <m:r>
                        <w:rPr>
                          <w:rFonts w:ascii="Cambria Math" w:eastAsia="Cambria Math" w:hAnsi="Cambria Math" w:cs="Cambria Math"/>
                          <w:color w:val="222222"/>
                          <w:sz w:val="24"/>
                          <w:szCs w:val="24"/>
                          <w:highlight w:val="white"/>
                        </w:rPr>
                        <m:t>y</m:t>
                      </m:r>
                    </m:e>
                    <m:sub>
                      <m:r>
                        <w:rPr>
                          <w:rFonts w:ascii="Cambria Math" w:eastAsia="Cambria Math" w:hAnsi="Cambria Math" w:cs="Cambria Math"/>
                          <w:color w:val="222222"/>
                          <w:sz w:val="24"/>
                          <w:szCs w:val="24"/>
                          <w:highlight w:val="white"/>
                        </w:rPr>
                        <m:t>1</m:t>
                      </m:r>
                    </m:sub>
                  </m:sSub>
                  <m:r>
                    <w:rPr>
                      <w:rFonts w:ascii="Cambria Math" w:eastAsia="Cambria Math" w:hAnsi="Cambria Math" w:cs="Cambria Math"/>
                      <w:color w:val="222222"/>
                      <w:sz w:val="24"/>
                      <w:szCs w:val="24"/>
                      <w:highlight w:val="white"/>
                    </w:rPr>
                    <m:t>-</m:t>
                  </m:r>
                  <m:d>
                    <m:dPr>
                      <m:ctrlPr>
                        <w:rPr>
                          <w:rFonts w:ascii="Cambria Math" w:eastAsia="Cambria Math" w:hAnsi="Cambria Math" w:cs="Cambria Math"/>
                          <w:color w:val="222222"/>
                          <w:sz w:val="24"/>
                          <w:szCs w:val="24"/>
                          <w:highlight w:val="white"/>
                        </w:rPr>
                      </m:ctrlPr>
                    </m:dPr>
                    <m:e>
                      <m:r>
                        <w:rPr>
                          <w:rFonts w:ascii="Cambria Math" w:eastAsia="Cambria Math" w:hAnsi="Cambria Math" w:cs="Cambria Math"/>
                          <w:color w:val="222222"/>
                          <w:sz w:val="24"/>
                          <w:szCs w:val="24"/>
                          <w:highlight w:val="white"/>
                        </w:rPr>
                        <m:t>m</m:t>
                      </m:r>
                      <m:sSub>
                        <m:sSubPr>
                          <m:ctrlPr>
                            <w:rPr>
                              <w:rFonts w:ascii="Cambria Math" w:eastAsia="Cambria Math" w:hAnsi="Cambria Math" w:cs="Cambria Math"/>
                              <w:color w:val="222222"/>
                              <w:sz w:val="24"/>
                              <w:szCs w:val="24"/>
                              <w:highlight w:val="white"/>
                            </w:rPr>
                          </m:ctrlPr>
                        </m:sSubPr>
                        <m:e>
                          <m:r>
                            <w:rPr>
                              <w:rFonts w:ascii="Cambria Math" w:eastAsia="Cambria Math" w:hAnsi="Cambria Math" w:cs="Cambria Math"/>
                              <w:color w:val="222222"/>
                              <w:sz w:val="24"/>
                              <w:szCs w:val="24"/>
                              <w:highlight w:val="white"/>
                            </w:rPr>
                            <m:t>x</m:t>
                          </m:r>
                        </m:e>
                        <m:sub>
                          <m:r>
                            <w:rPr>
                              <w:rFonts w:ascii="Cambria Math" w:eastAsia="Cambria Math" w:hAnsi="Cambria Math" w:cs="Cambria Math"/>
                              <w:color w:val="222222"/>
                              <w:sz w:val="24"/>
                              <w:szCs w:val="24"/>
                              <w:highlight w:val="white"/>
                            </w:rPr>
                            <m:t>i</m:t>
                          </m:r>
                        </m:sub>
                      </m:sSub>
                      <m:r>
                        <w:rPr>
                          <w:rFonts w:ascii="Cambria Math" w:eastAsia="Cambria Math" w:hAnsi="Cambria Math" w:cs="Cambria Math"/>
                          <w:color w:val="222222"/>
                          <w:sz w:val="24"/>
                          <w:szCs w:val="24"/>
                          <w:highlight w:val="white"/>
                        </w:rPr>
                        <m:t>+b</m:t>
                      </m:r>
                    </m:e>
                  </m:d>
                  <m:r>
                    <w:rPr>
                      <w:rFonts w:ascii="Cambria Math" w:eastAsia="Cambria Math" w:hAnsi="Cambria Math" w:cs="Cambria Math"/>
                      <w:color w:val="222222"/>
                      <w:sz w:val="24"/>
                      <w:szCs w:val="24"/>
                      <w:highlight w:val="white"/>
                    </w:rPr>
                    <m:t>]</m:t>
                  </m:r>
                </m:e>
                <m:sup>
                  <m:r>
                    <w:rPr>
                      <w:rFonts w:ascii="Cambria Math" w:eastAsia="Cambria Math" w:hAnsi="Cambria Math" w:cs="Cambria Math"/>
                      <w:color w:val="222222"/>
                      <w:sz w:val="24"/>
                      <w:szCs w:val="24"/>
                      <w:highlight w:val="white"/>
                    </w:rPr>
                    <m:t>2</m:t>
                  </m:r>
                </m:sup>
              </m:sSup>
            </m:e>
          </m:nary>
        </m:oMath>
      </m:oMathPara>
    </w:p>
    <w:p w14:paraId="00000034" w14:textId="3E448109" w:rsidR="00C27313" w:rsidRDefault="00DD2706">
      <w:pPr>
        <w:jc w:val="center"/>
        <w:rPr>
          <w:rFonts w:ascii="Cambria Math" w:eastAsia="Cambria Math" w:hAnsi="Cambria Math" w:cs="Cambria Math"/>
          <w:color w:val="222222"/>
          <w:sz w:val="24"/>
          <w:szCs w:val="24"/>
          <w:highlight w:val="white"/>
        </w:rPr>
      </w:pPr>
      <m:oMathPara>
        <m:oMath>
          <m:f>
            <m:fPr>
              <m:ctrlPr>
                <w:rPr>
                  <w:rFonts w:ascii="Cambria Math" w:eastAsia="Cambria Math" w:hAnsi="Cambria Math" w:cs="Cambria Math"/>
                  <w:color w:val="222222"/>
                  <w:sz w:val="24"/>
                  <w:szCs w:val="24"/>
                  <w:highlight w:val="white"/>
                </w:rPr>
              </m:ctrlPr>
            </m:fPr>
            <m:num>
              <m:r>
                <w:rPr>
                  <w:rFonts w:ascii="Cambria Math" w:eastAsia="Cambria Math" w:hAnsi="Cambria Math" w:cs="Cambria Math"/>
                  <w:color w:val="222222"/>
                  <w:sz w:val="24"/>
                  <w:szCs w:val="24"/>
                  <w:highlight w:val="white"/>
                </w:rPr>
                <m:t>∂E</m:t>
              </m:r>
            </m:num>
            <m:den>
              <m:r>
                <w:rPr>
                  <w:rFonts w:ascii="Cambria Math" w:eastAsia="Cambria Math" w:hAnsi="Cambria Math" w:cs="Cambria Math"/>
                  <w:color w:val="222222"/>
                  <w:sz w:val="24"/>
                  <w:szCs w:val="24"/>
                  <w:highlight w:val="white"/>
                </w:rPr>
                <m:t>∂m</m:t>
              </m:r>
            </m:den>
          </m:f>
          <m:r>
            <w:rPr>
              <w:rFonts w:ascii="Cambria Math" w:eastAsia="Cambria Math" w:hAnsi="Cambria Math" w:cs="Cambria Math"/>
              <w:color w:val="222222"/>
              <w:sz w:val="24"/>
              <w:szCs w:val="24"/>
              <w:highlight w:val="white"/>
            </w:rPr>
            <m:t>=</m:t>
          </m:r>
          <m:nary>
            <m:naryPr>
              <m:chr m:val="∑"/>
              <m:ctrlPr>
                <w:rPr>
                  <w:rFonts w:ascii="Cambria Math" w:eastAsia="Cambria Math" w:hAnsi="Cambria Math" w:cs="Cambria Math"/>
                  <w:color w:val="222222"/>
                  <w:sz w:val="24"/>
                  <w:szCs w:val="24"/>
                  <w:highlight w:val="white"/>
                </w:rPr>
              </m:ctrlPr>
            </m:naryPr>
            <m:sub>
              <m:r>
                <w:rPr>
                  <w:rFonts w:ascii="Cambria Math" w:eastAsia="Cambria Math" w:hAnsi="Cambria Math" w:cs="Cambria Math"/>
                  <w:color w:val="222222"/>
                  <w:sz w:val="24"/>
                  <w:szCs w:val="24"/>
                  <w:highlight w:val="white"/>
                </w:rPr>
                <m:t>i=1</m:t>
              </m:r>
            </m:sub>
            <m:sup>
              <m:r>
                <w:rPr>
                  <w:rFonts w:ascii="Cambria Math" w:eastAsia="Cambria Math" w:hAnsi="Cambria Math" w:cs="Cambria Math"/>
                  <w:color w:val="222222"/>
                  <w:sz w:val="24"/>
                  <w:szCs w:val="24"/>
                  <w:highlight w:val="white"/>
                </w:rPr>
                <m:t>n</m:t>
              </m:r>
            </m:sup>
            <m:e>
              <m:r>
                <w:rPr>
                  <w:rFonts w:ascii="Cambria Math" w:eastAsia="Cambria Math" w:hAnsi="Cambria Math" w:cs="Cambria Math"/>
                  <w:color w:val="222222"/>
                  <w:sz w:val="24"/>
                  <w:szCs w:val="24"/>
                  <w:highlight w:val="white"/>
                </w:rPr>
                <m:t>2</m:t>
              </m:r>
              <m:sSub>
                <m:sSubPr>
                  <m:ctrlPr>
                    <w:rPr>
                      <w:rFonts w:ascii="Cambria Math" w:eastAsia="Cambria Math" w:hAnsi="Cambria Math" w:cs="Cambria Math"/>
                      <w:color w:val="222222"/>
                      <w:sz w:val="24"/>
                      <w:szCs w:val="24"/>
                      <w:highlight w:val="white"/>
                    </w:rPr>
                  </m:ctrlPr>
                </m:sSubPr>
                <m:e>
                  <m:r>
                    <w:rPr>
                      <w:rFonts w:ascii="Cambria Math" w:eastAsia="Cambria Math" w:hAnsi="Cambria Math" w:cs="Cambria Math"/>
                      <w:color w:val="222222"/>
                      <w:sz w:val="24"/>
                      <w:szCs w:val="24"/>
                      <w:highlight w:val="white"/>
                    </w:rPr>
                    <m:t>x</m:t>
                  </m:r>
                </m:e>
                <m:sub>
                  <m:r>
                    <w:rPr>
                      <w:rFonts w:ascii="Cambria Math" w:eastAsia="Cambria Math" w:hAnsi="Cambria Math" w:cs="Cambria Math"/>
                      <w:color w:val="222222"/>
                      <w:sz w:val="24"/>
                      <w:szCs w:val="24"/>
                      <w:highlight w:val="white"/>
                    </w:rPr>
                    <m:t>i</m:t>
                  </m:r>
                </m:sub>
              </m:sSub>
              <m:d>
                <m:dPr>
                  <m:begChr m:val="["/>
                  <m:endChr m:val="]"/>
                  <m:ctrlPr>
                    <w:rPr>
                      <w:rFonts w:ascii="Cambria Math" w:eastAsia="Cambria Math" w:hAnsi="Cambria Math" w:cs="Cambria Math"/>
                      <w:color w:val="222222"/>
                      <w:sz w:val="24"/>
                      <w:szCs w:val="24"/>
                      <w:highlight w:val="white"/>
                    </w:rPr>
                  </m:ctrlPr>
                </m:dPr>
                <m:e>
                  <m:sSub>
                    <m:sSubPr>
                      <m:ctrlPr>
                        <w:rPr>
                          <w:rFonts w:ascii="Cambria Math" w:eastAsia="Cambria Math" w:hAnsi="Cambria Math" w:cs="Cambria Math"/>
                          <w:color w:val="222222"/>
                          <w:sz w:val="24"/>
                          <w:szCs w:val="24"/>
                          <w:highlight w:val="white"/>
                        </w:rPr>
                      </m:ctrlPr>
                    </m:sSubPr>
                    <m:e>
                      <m:r>
                        <w:rPr>
                          <w:rFonts w:ascii="Cambria Math" w:eastAsia="Cambria Math" w:hAnsi="Cambria Math" w:cs="Cambria Math"/>
                          <w:color w:val="222222"/>
                          <w:sz w:val="24"/>
                          <w:szCs w:val="24"/>
                          <w:highlight w:val="white"/>
                        </w:rPr>
                        <m:t>y</m:t>
                      </m:r>
                    </m:e>
                    <m:sub>
                      <m:r>
                        <w:rPr>
                          <w:rFonts w:ascii="Cambria Math" w:eastAsia="Cambria Math" w:hAnsi="Cambria Math" w:cs="Cambria Math"/>
                          <w:color w:val="222222"/>
                          <w:sz w:val="24"/>
                          <w:szCs w:val="24"/>
                          <w:highlight w:val="white"/>
                        </w:rPr>
                        <m:t>i</m:t>
                      </m:r>
                    </m:sub>
                  </m:sSub>
                  <m:r>
                    <w:rPr>
                      <w:rFonts w:ascii="Cambria Math" w:eastAsia="Cambria Math" w:hAnsi="Cambria Math" w:cs="Cambria Math"/>
                      <w:color w:val="222222"/>
                      <w:sz w:val="24"/>
                      <w:szCs w:val="24"/>
                      <w:highlight w:val="white"/>
                    </w:rPr>
                    <m:t>-</m:t>
                  </m:r>
                  <m:d>
                    <m:dPr>
                      <m:ctrlPr>
                        <w:rPr>
                          <w:rFonts w:ascii="Cambria Math" w:eastAsia="Cambria Math" w:hAnsi="Cambria Math" w:cs="Cambria Math"/>
                          <w:color w:val="222222"/>
                          <w:sz w:val="24"/>
                          <w:szCs w:val="24"/>
                          <w:highlight w:val="white"/>
                        </w:rPr>
                      </m:ctrlPr>
                    </m:dPr>
                    <m:e>
                      <m:r>
                        <w:rPr>
                          <w:rFonts w:ascii="Cambria Math" w:eastAsia="Cambria Math" w:hAnsi="Cambria Math" w:cs="Cambria Math"/>
                          <w:color w:val="222222"/>
                          <w:sz w:val="24"/>
                          <w:szCs w:val="24"/>
                          <w:highlight w:val="white"/>
                        </w:rPr>
                        <m:t>m</m:t>
                      </m:r>
                      <m:sSub>
                        <m:sSubPr>
                          <m:ctrlPr>
                            <w:rPr>
                              <w:rFonts w:ascii="Cambria Math" w:eastAsia="Cambria Math" w:hAnsi="Cambria Math" w:cs="Cambria Math"/>
                              <w:color w:val="222222"/>
                              <w:sz w:val="24"/>
                              <w:szCs w:val="24"/>
                              <w:highlight w:val="white"/>
                            </w:rPr>
                          </m:ctrlPr>
                        </m:sSubPr>
                        <m:e>
                          <m:r>
                            <w:rPr>
                              <w:rFonts w:ascii="Cambria Math" w:eastAsia="Cambria Math" w:hAnsi="Cambria Math" w:cs="Cambria Math"/>
                              <w:color w:val="222222"/>
                              <w:sz w:val="24"/>
                              <w:szCs w:val="24"/>
                              <w:highlight w:val="white"/>
                            </w:rPr>
                            <m:t>x</m:t>
                          </m:r>
                        </m:e>
                        <m:sub>
                          <m:r>
                            <w:rPr>
                              <w:rFonts w:ascii="Cambria Math" w:eastAsia="Cambria Math" w:hAnsi="Cambria Math" w:cs="Cambria Math"/>
                              <w:color w:val="222222"/>
                              <w:sz w:val="24"/>
                              <w:szCs w:val="24"/>
                              <w:highlight w:val="white"/>
                            </w:rPr>
                            <m:t>i</m:t>
                          </m:r>
                        </m:sub>
                      </m:sSub>
                      <m:r>
                        <w:rPr>
                          <w:rFonts w:ascii="Cambria Math" w:eastAsia="Cambria Math" w:hAnsi="Cambria Math" w:cs="Cambria Math"/>
                          <w:color w:val="222222"/>
                          <w:sz w:val="24"/>
                          <w:szCs w:val="24"/>
                          <w:highlight w:val="white"/>
                        </w:rPr>
                        <m:t>+b</m:t>
                      </m:r>
                    </m:e>
                  </m:d>
                </m:e>
              </m:d>
            </m:e>
          </m:nary>
          <m:r>
            <w:rPr>
              <w:rFonts w:ascii="Cambria Math" w:eastAsia="Cambria Math" w:hAnsi="Cambria Math" w:cs="Cambria Math"/>
              <w:color w:val="222222"/>
              <w:sz w:val="24"/>
              <w:szCs w:val="24"/>
              <w:highlight w:val="white"/>
            </w:rPr>
            <m:t>=0</m:t>
          </m:r>
        </m:oMath>
      </m:oMathPara>
    </w:p>
    <w:p w14:paraId="25FCFC76" w14:textId="77777777" w:rsidR="00C66473" w:rsidRPr="00C66473" w:rsidRDefault="00C66473" w:rsidP="00C66473">
      <w:pPr>
        <w:spacing w:line="480" w:lineRule="auto"/>
        <w:ind w:firstLine="720"/>
        <w:rPr>
          <w:rFonts w:ascii="Times New Roman" w:eastAsia="Times New Roman" w:hAnsi="Times New Roman" w:cs="Times New Roman"/>
          <w:sz w:val="24"/>
          <w:szCs w:val="24"/>
        </w:rPr>
      </w:pPr>
      <w:r w:rsidRPr="00C66473">
        <w:rPr>
          <w:rFonts w:ascii="Times New Roman" w:eastAsia="Times New Roman" w:hAnsi="Times New Roman" w:cs="Times New Roman"/>
          <w:color w:val="222222"/>
          <w:sz w:val="24"/>
          <w:szCs w:val="24"/>
          <w:shd w:val="clear" w:color="auto" w:fill="FFFFFF"/>
        </w:rPr>
        <w:t>Solving this by hand with a large sample would be very long and repetitive, so as a demonstration, I will be using this simple data table with only 5 elements to show how the math would be calculated:</w:t>
      </w:r>
    </w:p>
    <w:p w14:paraId="00000036" w14:textId="1E74B87B" w:rsidR="00C27313" w:rsidRDefault="0028490F">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86912" behindDoc="0" locked="0" layoutInCell="1" allowOverlap="1" wp14:anchorId="10DEEFDD" wp14:editId="1DC8BC56">
                <wp:simplePos x="0" y="0"/>
                <wp:positionH relativeFrom="column">
                  <wp:posOffset>1993478</wp:posOffset>
                </wp:positionH>
                <wp:positionV relativeFrom="paragraph">
                  <wp:posOffset>1195</wp:posOffset>
                </wp:positionV>
                <wp:extent cx="1965195" cy="1377565"/>
                <wp:effectExtent l="19050" t="19050" r="35560" b="32385"/>
                <wp:wrapNone/>
                <wp:docPr id="5" name="Rectangle 5"/>
                <wp:cNvGraphicFramePr/>
                <a:graphic xmlns:a="http://schemas.openxmlformats.org/drawingml/2006/main">
                  <a:graphicData uri="http://schemas.microsoft.com/office/word/2010/wordprocessingShape">
                    <wps:wsp>
                      <wps:cNvSpPr/>
                      <wps:spPr>
                        <a:xfrm>
                          <a:off x="0" y="0"/>
                          <a:ext cx="1965195" cy="1377565"/>
                        </a:xfrm>
                        <a:prstGeom prst="rect">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7A31F" id="Rectangle 5" o:spid="_x0000_s1026" style="position:absolute;margin-left:156.95pt;margin-top:.1pt;width:154.75pt;height:10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" filled="f" strokecolor="black [3213]" strokeweight="4.5pt"/>
            </w:pict>
          </mc:Fallback>
        </mc:AlternateContent>
      </w:r>
      <w:r w:rsidRPr="0028490F">
        <w:rPr>
          <w:rFonts w:ascii="Times New Roman" w:eastAsia="Times New Roman" w:hAnsi="Times New Roman" w:cs="Times New Roman"/>
          <w:noProof/>
          <w:color w:val="222222"/>
          <w:sz w:val="24"/>
          <w:szCs w:val="24"/>
        </w:rPr>
        <w:drawing>
          <wp:anchor distT="0" distB="0" distL="114300" distR="114300" simplePos="0" relativeHeight="251685888" behindDoc="0" locked="0" layoutInCell="1" allowOverlap="1" wp14:anchorId="77B776C1" wp14:editId="601A063F">
            <wp:simplePos x="0" y="0"/>
            <wp:positionH relativeFrom="margin">
              <wp:align>center</wp:align>
            </wp:positionH>
            <wp:positionV relativeFrom="paragraph">
              <wp:posOffset>18629</wp:posOffset>
            </wp:positionV>
            <wp:extent cx="1919335" cy="1342015"/>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19335" cy="1342015"/>
                    </a:xfrm>
                    <a:prstGeom prst="rect">
                      <a:avLst/>
                    </a:prstGeom>
                  </pic:spPr>
                </pic:pic>
              </a:graphicData>
            </a:graphic>
            <wp14:sizeRelH relativeFrom="margin">
              <wp14:pctWidth>0</wp14:pctWidth>
            </wp14:sizeRelH>
            <wp14:sizeRelV relativeFrom="margin">
              <wp14:pctHeight>0</wp14:pctHeight>
            </wp14:sizeRelV>
          </wp:anchor>
        </w:drawing>
      </w:r>
    </w:p>
    <w:p w14:paraId="00000037" w14:textId="1C72732A" w:rsidR="00C27313" w:rsidRDefault="0028490F">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rPr>
        <w:drawing>
          <wp:anchor distT="0" distB="0" distL="114300" distR="114300" simplePos="0" relativeHeight="251687936" behindDoc="0" locked="0" layoutInCell="1" allowOverlap="1" wp14:anchorId="4C408402" wp14:editId="67F607E3">
            <wp:simplePos x="0" y="0"/>
            <wp:positionH relativeFrom="margin">
              <wp:posOffset>3888105</wp:posOffset>
            </wp:positionH>
            <wp:positionV relativeFrom="paragraph">
              <wp:posOffset>173355</wp:posOffset>
            </wp:positionV>
            <wp:extent cx="32536" cy="1828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36" cy="182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00038" w14:textId="4FA7C6A5" w:rsidR="00C27313" w:rsidRDefault="0028490F">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rPr>
        <w:drawing>
          <wp:anchor distT="0" distB="0" distL="114300" distR="114300" simplePos="0" relativeHeight="251689984" behindDoc="0" locked="0" layoutInCell="1" allowOverlap="1" wp14:anchorId="228DCE9D" wp14:editId="727C763D">
            <wp:simplePos x="0" y="0"/>
            <wp:positionH relativeFrom="margin">
              <wp:posOffset>3893820</wp:posOffset>
            </wp:positionH>
            <wp:positionV relativeFrom="paragraph">
              <wp:posOffset>387985</wp:posOffset>
            </wp:positionV>
            <wp:extent cx="32536" cy="1828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36" cy="182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00039" w14:textId="77777777" w:rsidR="00C27313" w:rsidRDefault="00C27313">
      <w:pPr>
        <w:spacing w:line="480" w:lineRule="auto"/>
        <w:rPr>
          <w:rFonts w:ascii="Times New Roman" w:eastAsia="Times New Roman" w:hAnsi="Times New Roman" w:cs="Times New Roman"/>
          <w:color w:val="222222"/>
          <w:sz w:val="24"/>
          <w:szCs w:val="24"/>
          <w:highlight w:val="white"/>
        </w:rPr>
      </w:pPr>
    </w:p>
    <w:p w14:paraId="0000003A" w14:textId="65F8FE52" w:rsidR="00C27313" w:rsidRPr="00C66473" w:rsidRDefault="00C66473">
      <w:pPr>
        <w:spacing w:line="480" w:lineRule="auto"/>
        <w:ind w:firstLine="720"/>
        <w:rPr>
          <w:rFonts w:ascii="Times New Roman" w:eastAsia="Times New Roman" w:hAnsi="Times New Roman" w:cs="Times New Roman"/>
          <w:color w:val="222222"/>
          <w:sz w:val="28"/>
          <w:szCs w:val="28"/>
          <w:highlight w:val="white"/>
        </w:rPr>
      </w:pPr>
      <w:r w:rsidRPr="00C66473">
        <w:rPr>
          <w:rFonts w:ascii="Times New Roman" w:hAnsi="Times New Roman" w:cs="Times New Roman"/>
          <w:color w:val="222222"/>
          <w:sz w:val="24"/>
          <w:szCs w:val="24"/>
          <w:shd w:val="clear" w:color="auto" w:fill="FFFFFF"/>
        </w:rPr>
        <w:t>Now that we have the equations and our variables, I can plug the numbers into them.</w:t>
      </w:r>
    </w:p>
    <w:p w14:paraId="0000003B" w14:textId="644D22B5" w:rsidR="00C27313" w:rsidRDefault="00DD2706">
      <w:pPr>
        <w:spacing w:line="480" w:lineRule="auto"/>
        <w:rPr>
          <w:rFonts w:ascii="Times New Roman" w:eastAsia="Times New Roman" w:hAnsi="Times New Roman" w:cs="Times New Roman"/>
          <w:color w:val="222222"/>
          <w:sz w:val="24"/>
          <w:szCs w:val="24"/>
          <w:highlight w:val="white"/>
        </w:rPr>
      </w:pPr>
      <m:oMath>
        <m:nary>
          <m:naryPr>
            <m:chr m:val="∑"/>
            <m:ctrlPr>
              <w:rPr>
                <w:rFonts w:ascii="Cambria Math" w:eastAsia="Cambria Math" w:hAnsi="Cambria Math" w:cs="Cambria Math"/>
                <w:color w:val="222222"/>
                <w:sz w:val="24"/>
                <w:szCs w:val="24"/>
                <w:highlight w:val="white"/>
              </w:rPr>
            </m:ctrlPr>
          </m:naryPr>
          <m:sub>
            <m:r>
              <w:rPr>
                <w:rFonts w:ascii="Cambria Math" w:eastAsia="Cambria Math" w:hAnsi="Cambria Math" w:cs="Cambria Math"/>
                <w:color w:val="222222"/>
                <w:sz w:val="24"/>
                <w:szCs w:val="24"/>
                <w:highlight w:val="white"/>
              </w:rPr>
              <m:t>i=1</m:t>
            </m:r>
          </m:sub>
          <m:sup>
            <m:r>
              <w:rPr>
                <w:rFonts w:ascii="Cambria Math" w:eastAsia="Cambria Math" w:hAnsi="Cambria Math" w:cs="Cambria Math"/>
                <w:color w:val="222222"/>
                <w:sz w:val="24"/>
                <w:szCs w:val="24"/>
                <w:highlight w:val="white"/>
              </w:rPr>
              <m:t>5</m:t>
            </m:r>
          </m:sup>
          <m:e>
            <m:sSub>
              <m:sSubPr>
                <m:ctrlPr>
                  <w:rPr>
                    <w:rFonts w:ascii="Cambria Math" w:eastAsia="Cambria Math" w:hAnsi="Cambria Math" w:cs="Cambria Math"/>
                    <w:color w:val="222222"/>
                    <w:sz w:val="24"/>
                    <w:szCs w:val="24"/>
                    <w:highlight w:val="white"/>
                  </w:rPr>
                </m:ctrlPr>
              </m:sSubPr>
              <m:e>
                <m:r>
                  <w:rPr>
                    <w:rFonts w:ascii="Cambria Math" w:eastAsia="Cambria Math" w:hAnsi="Cambria Math" w:cs="Cambria Math"/>
                    <w:color w:val="222222"/>
                    <w:sz w:val="24"/>
                    <w:szCs w:val="24"/>
                    <w:highlight w:val="white"/>
                  </w:rPr>
                  <m:t>2x</m:t>
                </m:r>
              </m:e>
              <m:sub>
                <m:r>
                  <w:rPr>
                    <w:rFonts w:ascii="Cambria Math" w:eastAsia="Cambria Math" w:hAnsi="Cambria Math" w:cs="Cambria Math"/>
                    <w:color w:val="222222"/>
                    <w:sz w:val="24"/>
                    <w:szCs w:val="24"/>
                    <w:highlight w:val="white"/>
                  </w:rPr>
                  <m:t>i</m:t>
                </m:r>
              </m:sub>
            </m:sSub>
            <m:d>
              <m:dPr>
                <m:begChr m:val="["/>
                <m:endChr m:val="]"/>
                <m:ctrlPr>
                  <w:rPr>
                    <w:rFonts w:ascii="Cambria Math" w:eastAsia="Cambria Math" w:hAnsi="Cambria Math" w:cs="Cambria Math"/>
                    <w:color w:val="222222"/>
                    <w:sz w:val="24"/>
                    <w:szCs w:val="24"/>
                    <w:highlight w:val="white"/>
                  </w:rPr>
                </m:ctrlPr>
              </m:dPr>
              <m:e>
                <m:sSub>
                  <m:sSubPr>
                    <m:ctrlPr>
                      <w:rPr>
                        <w:rFonts w:ascii="Cambria Math" w:eastAsia="Cambria Math" w:hAnsi="Cambria Math" w:cs="Cambria Math"/>
                        <w:color w:val="222222"/>
                        <w:sz w:val="24"/>
                        <w:szCs w:val="24"/>
                        <w:highlight w:val="white"/>
                      </w:rPr>
                    </m:ctrlPr>
                  </m:sSubPr>
                  <m:e>
                    <m:r>
                      <w:rPr>
                        <w:rFonts w:ascii="Cambria Math" w:eastAsia="Cambria Math" w:hAnsi="Cambria Math" w:cs="Cambria Math"/>
                        <w:color w:val="222222"/>
                        <w:sz w:val="24"/>
                        <w:szCs w:val="24"/>
                        <w:highlight w:val="white"/>
                      </w:rPr>
                      <m:t>y</m:t>
                    </m:r>
                  </m:e>
                  <m:sub>
                    <m:r>
                      <w:rPr>
                        <w:rFonts w:ascii="Cambria Math" w:eastAsia="Cambria Math" w:hAnsi="Cambria Math" w:cs="Cambria Math"/>
                        <w:color w:val="222222"/>
                        <w:sz w:val="24"/>
                        <w:szCs w:val="24"/>
                        <w:highlight w:val="white"/>
                      </w:rPr>
                      <m:t>i</m:t>
                    </m:r>
                  </m:sub>
                </m:sSub>
                <m:r>
                  <w:rPr>
                    <w:rFonts w:ascii="Cambria Math" w:eastAsia="Cambria Math" w:hAnsi="Cambria Math" w:cs="Cambria Math"/>
                    <w:color w:val="222222"/>
                    <w:sz w:val="24"/>
                    <w:szCs w:val="24"/>
                    <w:highlight w:val="white"/>
                  </w:rPr>
                  <m:t>-</m:t>
                </m:r>
                <m:d>
                  <m:dPr>
                    <m:ctrlPr>
                      <w:rPr>
                        <w:rFonts w:ascii="Cambria Math" w:eastAsia="Cambria Math" w:hAnsi="Cambria Math" w:cs="Cambria Math"/>
                        <w:color w:val="222222"/>
                        <w:sz w:val="24"/>
                        <w:szCs w:val="24"/>
                        <w:highlight w:val="white"/>
                      </w:rPr>
                    </m:ctrlPr>
                  </m:dPr>
                  <m:e>
                    <m:r>
                      <w:rPr>
                        <w:rFonts w:ascii="Cambria Math" w:eastAsia="Cambria Math" w:hAnsi="Cambria Math" w:cs="Cambria Math"/>
                        <w:color w:val="222222"/>
                        <w:sz w:val="24"/>
                        <w:szCs w:val="24"/>
                        <w:highlight w:val="white"/>
                      </w:rPr>
                      <m:t>m</m:t>
                    </m:r>
                    <m:sSub>
                      <m:sSubPr>
                        <m:ctrlPr>
                          <w:rPr>
                            <w:rFonts w:ascii="Cambria Math" w:eastAsia="Cambria Math" w:hAnsi="Cambria Math" w:cs="Cambria Math"/>
                            <w:color w:val="222222"/>
                            <w:sz w:val="24"/>
                            <w:szCs w:val="24"/>
                            <w:highlight w:val="white"/>
                          </w:rPr>
                        </m:ctrlPr>
                      </m:sSubPr>
                      <m:e>
                        <m:r>
                          <w:rPr>
                            <w:rFonts w:ascii="Cambria Math" w:eastAsia="Cambria Math" w:hAnsi="Cambria Math" w:cs="Cambria Math"/>
                            <w:color w:val="222222"/>
                            <w:sz w:val="24"/>
                            <w:szCs w:val="24"/>
                            <w:highlight w:val="white"/>
                          </w:rPr>
                          <m:t>x</m:t>
                        </m:r>
                      </m:e>
                      <m:sub>
                        <m:r>
                          <w:rPr>
                            <w:rFonts w:ascii="Cambria Math" w:eastAsia="Cambria Math" w:hAnsi="Cambria Math" w:cs="Cambria Math"/>
                            <w:color w:val="222222"/>
                            <w:sz w:val="24"/>
                            <w:szCs w:val="24"/>
                            <w:highlight w:val="white"/>
                          </w:rPr>
                          <m:t>i</m:t>
                        </m:r>
                      </m:sub>
                    </m:sSub>
                    <m:r>
                      <w:rPr>
                        <w:rFonts w:ascii="Cambria Math" w:eastAsia="Cambria Math" w:hAnsi="Cambria Math" w:cs="Cambria Math"/>
                        <w:color w:val="222222"/>
                        <w:sz w:val="24"/>
                        <w:szCs w:val="24"/>
                        <w:highlight w:val="white"/>
                      </w:rPr>
                      <m:t>+b</m:t>
                    </m:r>
                  </m:e>
                </m:d>
              </m:e>
            </m:d>
          </m:e>
        </m:nary>
        <m:r>
          <w:rPr>
            <w:rFonts w:ascii="Cambria Math" w:eastAsia="Cambria Math" w:hAnsi="Cambria Math" w:cs="Cambria Math"/>
            <w:color w:val="222222"/>
            <w:sz w:val="24"/>
            <w:szCs w:val="24"/>
            <w:highlight w:val="white"/>
          </w:rPr>
          <m:t>=[2*1</m:t>
        </m:r>
        <m:r>
          <w:rPr>
            <w:rFonts w:ascii="Cambria Math" w:hAnsi="Cambria Math"/>
          </w:rPr>
          <m:t>(</m:t>
        </m:r>
        <m:r>
          <w:rPr>
            <w:rFonts w:ascii="Cambria Math" w:eastAsia="Cambria Math" w:hAnsi="Cambria Math" w:cs="Cambria Math"/>
            <w:color w:val="222222"/>
            <w:sz w:val="24"/>
            <w:szCs w:val="24"/>
            <w:highlight w:val="white"/>
          </w:rPr>
          <m:t>97-</m:t>
        </m:r>
        <m:d>
          <m:dPr>
            <m:ctrlPr>
              <w:rPr>
                <w:rFonts w:ascii="Cambria Math" w:eastAsia="Cambria Math" w:hAnsi="Cambria Math" w:cs="Cambria Math"/>
                <w:color w:val="222222"/>
                <w:sz w:val="24"/>
                <w:szCs w:val="24"/>
                <w:highlight w:val="white"/>
              </w:rPr>
            </m:ctrlPr>
          </m:dPr>
          <m:e>
            <m:r>
              <w:rPr>
                <w:rFonts w:ascii="Cambria Math" w:eastAsia="Cambria Math" w:hAnsi="Cambria Math" w:cs="Cambria Math"/>
                <w:color w:val="222222"/>
                <w:sz w:val="24"/>
                <w:szCs w:val="24"/>
                <w:highlight w:val="white"/>
              </w:rPr>
              <m:t>m*1+b</m:t>
            </m:r>
          </m:e>
        </m:d>
        <m:r>
          <w:rPr>
            <w:rFonts w:ascii="Cambria Math" w:eastAsia="Cambria Math" w:hAnsi="Cambria Math" w:cs="Cambria Math"/>
            <w:color w:val="222222"/>
            <w:sz w:val="24"/>
            <w:szCs w:val="24"/>
            <w:highlight w:val="white"/>
          </w:rPr>
          <m:t>)</m:t>
        </m:r>
        <m:r>
          <w:rPr>
            <w:rFonts w:ascii="Cambria Math" w:hAnsi="Cambria Math"/>
          </w:rPr>
          <m:t>]</m:t>
        </m:r>
        <m:r>
          <w:rPr>
            <w:rFonts w:ascii="Cambria Math" w:eastAsia="Cambria Math" w:hAnsi="Cambria Math" w:cs="Cambria Math"/>
            <w:color w:val="222222"/>
            <w:sz w:val="24"/>
            <w:szCs w:val="24"/>
            <w:highlight w:val="white"/>
          </w:rPr>
          <m:t>+[2*6</m:t>
        </m:r>
        <m:r>
          <w:rPr>
            <w:rFonts w:ascii="Cambria Math" w:hAnsi="Cambria Math"/>
          </w:rPr>
          <m:t>(</m:t>
        </m:r>
        <m:r>
          <w:rPr>
            <w:rFonts w:ascii="Cambria Math" w:eastAsia="Cambria Math" w:hAnsi="Cambria Math" w:cs="Cambria Math"/>
            <w:color w:val="222222"/>
            <w:sz w:val="24"/>
            <w:szCs w:val="24"/>
            <w:highlight w:val="white"/>
          </w:rPr>
          <m:t>130-</m:t>
        </m:r>
        <m:d>
          <m:dPr>
            <m:ctrlPr>
              <w:rPr>
                <w:rFonts w:ascii="Cambria Math" w:eastAsia="Cambria Math" w:hAnsi="Cambria Math" w:cs="Cambria Math"/>
                <w:color w:val="222222"/>
                <w:sz w:val="24"/>
                <w:szCs w:val="24"/>
                <w:highlight w:val="white"/>
              </w:rPr>
            </m:ctrlPr>
          </m:dPr>
          <m:e>
            <m:r>
              <w:rPr>
                <w:rFonts w:ascii="Cambria Math" w:eastAsia="Cambria Math" w:hAnsi="Cambria Math" w:cs="Cambria Math"/>
                <w:color w:val="222222"/>
                <w:sz w:val="24"/>
                <w:szCs w:val="24"/>
                <w:highlight w:val="white"/>
              </w:rPr>
              <m:t>m*6+b</m:t>
            </m:r>
          </m:e>
        </m:d>
        <m:r>
          <w:rPr>
            <w:rFonts w:ascii="Cambria Math" w:eastAsia="Cambria Math" w:hAnsi="Cambria Math" w:cs="Cambria Math"/>
            <w:color w:val="222222"/>
            <w:sz w:val="24"/>
            <w:szCs w:val="24"/>
            <w:highlight w:val="white"/>
          </w:rPr>
          <m:t>)</m:t>
        </m:r>
        <m:r>
          <w:rPr>
            <w:rFonts w:ascii="Cambria Math" w:hAnsi="Cambria Math"/>
          </w:rPr>
          <m:t>]</m:t>
        </m:r>
        <m:r>
          <w:rPr>
            <w:rFonts w:ascii="Cambria Math" w:eastAsia="Cambria Math" w:hAnsi="Cambria Math" w:cs="Cambria Math"/>
            <w:color w:val="222222"/>
            <w:sz w:val="24"/>
            <w:szCs w:val="24"/>
            <w:highlight w:val="white"/>
          </w:rPr>
          <m:t>+[2*33</m:t>
        </m:r>
        <m:r>
          <w:rPr>
            <w:rFonts w:ascii="Cambria Math" w:hAnsi="Cambria Math"/>
          </w:rPr>
          <m:t>(</m:t>
        </m:r>
        <m:r>
          <w:rPr>
            <w:rFonts w:ascii="Cambria Math" w:eastAsia="Cambria Math" w:hAnsi="Cambria Math" w:cs="Cambria Math"/>
            <w:color w:val="222222"/>
            <w:sz w:val="24"/>
            <w:szCs w:val="24"/>
            <w:highlight w:val="white"/>
          </w:rPr>
          <m:t>114-</m:t>
        </m:r>
        <m:d>
          <m:dPr>
            <m:ctrlPr>
              <w:rPr>
                <w:rFonts w:ascii="Cambria Math" w:eastAsia="Cambria Math" w:hAnsi="Cambria Math" w:cs="Cambria Math"/>
                <w:color w:val="222222"/>
                <w:sz w:val="24"/>
                <w:szCs w:val="24"/>
                <w:highlight w:val="white"/>
              </w:rPr>
            </m:ctrlPr>
          </m:dPr>
          <m:e>
            <m:r>
              <w:rPr>
                <w:rFonts w:ascii="Cambria Math" w:eastAsia="Cambria Math" w:hAnsi="Cambria Math" w:cs="Cambria Math"/>
                <w:color w:val="222222"/>
                <w:sz w:val="24"/>
                <w:szCs w:val="24"/>
                <w:highlight w:val="white"/>
              </w:rPr>
              <m:t>m*33+b)</m:t>
            </m:r>
          </m:e>
        </m:d>
        <m:r>
          <w:rPr>
            <w:rFonts w:ascii="Cambria Math" w:hAnsi="Cambria Math"/>
          </w:rPr>
          <m:t>]</m:t>
        </m:r>
        <m:r>
          <w:rPr>
            <w:rFonts w:ascii="Cambria Math" w:eastAsia="Cambria Math" w:hAnsi="Cambria Math" w:cs="Cambria Math"/>
            <w:color w:val="222222"/>
            <w:sz w:val="24"/>
            <w:szCs w:val="24"/>
            <w:highlight w:val="white"/>
          </w:rPr>
          <m:t>+[2*36</m:t>
        </m:r>
        <m:r>
          <w:rPr>
            <w:rFonts w:ascii="Cambria Math" w:hAnsi="Cambria Math"/>
          </w:rPr>
          <m:t>(</m:t>
        </m:r>
        <m:r>
          <w:rPr>
            <w:rFonts w:ascii="Cambria Math" w:eastAsia="Cambria Math" w:hAnsi="Cambria Math" w:cs="Cambria Math"/>
            <w:color w:val="222222"/>
            <w:sz w:val="24"/>
            <w:szCs w:val="24"/>
            <w:highlight w:val="white"/>
          </w:rPr>
          <m:t>151-</m:t>
        </m:r>
        <m:d>
          <m:dPr>
            <m:ctrlPr>
              <w:rPr>
                <w:rFonts w:ascii="Cambria Math" w:eastAsia="Cambria Math" w:hAnsi="Cambria Math" w:cs="Cambria Math"/>
                <w:color w:val="222222"/>
                <w:sz w:val="24"/>
                <w:szCs w:val="24"/>
                <w:highlight w:val="white"/>
              </w:rPr>
            </m:ctrlPr>
          </m:dPr>
          <m:e>
            <m:r>
              <w:rPr>
                <w:rFonts w:ascii="Cambria Math" w:eastAsia="Cambria Math" w:hAnsi="Cambria Math" w:cs="Cambria Math"/>
                <w:color w:val="222222"/>
                <w:sz w:val="24"/>
                <w:szCs w:val="24"/>
                <w:highlight w:val="white"/>
              </w:rPr>
              <m:t>m*151+b)</m:t>
            </m:r>
          </m:e>
        </m:d>
        <m:r>
          <w:rPr>
            <w:rFonts w:ascii="Cambria Math" w:hAnsi="Cambria Math"/>
          </w:rPr>
          <m:t>]</m:t>
        </m:r>
        <m:r>
          <w:rPr>
            <w:rFonts w:ascii="Cambria Math" w:eastAsia="Cambria Math" w:hAnsi="Cambria Math" w:cs="Cambria Math"/>
            <w:color w:val="222222"/>
            <w:sz w:val="24"/>
            <w:szCs w:val="24"/>
            <w:highlight w:val="white"/>
          </w:rPr>
          <m:t>+[2*62</m:t>
        </m:r>
        <m:r>
          <w:rPr>
            <w:rFonts w:ascii="Cambria Math" w:hAnsi="Cambria Math"/>
          </w:rPr>
          <m:t>(</m:t>
        </m:r>
        <m:r>
          <w:rPr>
            <w:rFonts w:ascii="Cambria Math" w:eastAsia="Cambria Math" w:hAnsi="Cambria Math" w:cs="Cambria Math"/>
            <w:color w:val="222222"/>
            <w:sz w:val="24"/>
            <w:szCs w:val="24"/>
            <w:highlight w:val="white"/>
          </w:rPr>
          <m:t>120-</m:t>
        </m:r>
        <m:d>
          <m:dPr>
            <m:ctrlPr>
              <w:rPr>
                <w:rFonts w:ascii="Cambria Math" w:eastAsia="Cambria Math" w:hAnsi="Cambria Math" w:cs="Cambria Math"/>
                <w:color w:val="222222"/>
                <w:sz w:val="24"/>
                <w:szCs w:val="24"/>
                <w:highlight w:val="white"/>
              </w:rPr>
            </m:ctrlPr>
          </m:dPr>
          <m:e>
            <m:r>
              <w:rPr>
                <w:rFonts w:ascii="Cambria Math" w:eastAsia="Cambria Math" w:hAnsi="Cambria Math" w:cs="Cambria Math"/>
                <w:color w:val="222222"/>
                <w:sz w:val="24"/>
                <w:szCs w:val="24"/>
                <w:highlight w:val="white"/>
              </w:rPr>
              <m:t>m*62+b</m:t>
            </m:r>
          </m:e>
        </m:d>
        <m:r>
          <w:rPr>
            <w:rFonts w:ascii="Cambria Math" w:eastAsia="Cambria Math" w:hAnsi="Cambria Math" w:cs="Cambria Math"/>
            <w:color w:val="222222"/>
            <w:sz w:val="24"/>
            <w:szCs w:val="24"/>
            <w:highlight w:val="white"/>
          </w:rPr>
          <m:t>)</m:t>
        </m:r>
        <m:r>
          <w:rPr>
            <w:rFonts w:ascii="Cambria Math" w:hAnsi="Cambria Math"/>
          </w:rPr>
          <m:t>]</m:t>
        </m:r>
      </m:oMath>
      <w:r w:rsidR="007C0267">
        <w:rPr>
          <w:rFonts w:ascii="Times New Roman" w:eastAsia="Times New Roman" w:hAnsi="Times New Roman" w:cs="Times New Roman"/>
          <w:color w:val="222222"/>
          <w:sz w:val="24"/>
          <w:szCs w:val="24"/>
          <w:highlight w:val="white"/>
        </w:rPr>
        <w:t xml:space="preserve"> </w:t>
      </w:r>
    </w:p>
    <w:p w14:paraId="0000003C" w14:textId="77777777" w:rsidR="00C27313" w:rsidRDefault="007C0267">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Which simplifies to:</w:t>
      </w:r>
    </w:p>
    <w:p w14:paraId="0000003D" w14:textId="77777777" w:rsidR="00C27313" w:rsidRDefault="00DD2706">
      <w:pPr>
        <w:spacing w:line="480" w:lineRule="auto"/>
        <w:rPr>
          <w:rFonts w:ascii="Times New Roman" w:eastAsia="Times New Roman" w:hAnsi="Times New Roman" w:cs="Times New Roman"/>
          <w:color w:val="222222"/>
          <w:sz w:val="24"/>
          <w:szCs w:val="24"/>
          <w:highlight w:val="white"/>
        </w:rPr>
      </w:pPr>
      <m:oMath>
        <m:d>
          <m:dPr>
            <m:ctrlPr>
              <w:rPr>
                <w:rFonts w:ascii="Cambria Math" w:eastAsia="Cambria Math" w:hAnsi="Cambria Math" w:cs="Cambria Math"/>
                <w:color w:val="222222"/>
                <w:sz w:val="24"/>
                <w:szCs w:val="24"/>
                <w:highlight w:val="white"/>
              </w:rPr>
            </m:ctrlPr>
          </m:dPr>
          <m:e>
            <m:r>
              <w:rPr>
                <w:rFonts w:ascii="Cambria Math" w:eastAsia="Cambria Math" w:hAnsi="Cambria Math" w:cs="Cambria Math"/>
                <w:color w:val="222222"/>
                <w:sz w:val="24"/>
                <w:szCs w:val="24"/>
                <w:highlight w:val="white"/>
              </w:rPr>
              <m:t>194-2m-2b</m:t>
            </m:r>
          </m:e>
        </m:d>
        <m:r>
          <w:rPr>
            <w:rFonts w:ascii="Cambria Math" w:eastAsia="Cambria Math" w:hAnsi="Cambria Math" w:cs="Cambria Math"/>
            <w:color w:val="222222"/>
            <w:sz w:val="24"/>
            <w:szCs w:val="24"/>
            <w:highlight w:val="white"/>
          </w:rPr>
          <m:t>+</m:t>
        </m:r>
        <m:d>
          <m:dPr>
            <m:ctrlPr>
              <w:rPr>
                <w:rFonts w:ascii="Cambria Math" w:eastAsia="Cambria Math" w:hAnsi="Cambria Math" w:cs="Cambria Math"/>
                <w:color w:val="222222"/>
                <w:sz w:val="24"/>
                <w:szCs w:val="24"/>
                <w:highlight w:val="white"/>
              </w:rPr>
            </m:ctrlPr>
          </m:dPr>
          <m:e>
            <m:r>
              <w:rPr>
                <w:rFonts w:ascii="Cambria Math" w:eastAsia="Cambria Math" w:hAnsi="Cambria Math" w:cs="Cambria Math"/>
                <w:color w:val="222222"/>
                <w:sz w:val="24"/>
                <w:szCs w:val="24"/>
                <w:highlight w:val="white"/>
              </w:rPr>
              <m:t>1560-72m-12b</m:t>
            </m:r>
          </m:e>
        </m:d>
        <m:r>
          <w:rPr>
            <w:rFonts w:ascii="Cambria Math" w:eastAsia="Cambria Math" w:hAnsi="Cambria Math" w:cs="Cambria Math"/>
            <w:color w:val="222222"/>
            <w:sz w:val="24"/>
            <w:szCs w:val="24"/>
            <w:highlight w:val="white"/>
          </w:rPr>
          <m:t>+</m:t>
        </m:r>
        <m:d>
          <m:dPr>
            <m:ctrlPr>
              <w:rPr>
                <w:rFonts w:ascii="Cambria Math" w:eastAsia="Cambria Math" w:hAnsi="Cambria Math" w:cs="Cambria Math"/>
                <w:color w:val="222222"/>
                <w:sz w:val="24"/>
                <w:szCs w:val="24"/>
                <w:highlight w:val="white"/>
              </w:rPr>
            </m:ctrlPr>
          </m:dPr>
          <m:e>
            <m:r>
              <w:rPr>
                <w:rFonts w:ascii="Cambria Math" w:eastAsia="Cambria Math" w:hAnsi="Cambria Math" w:cs="Cambria Math"/>
                <w:color w:val="222222"/>
                <w:sz w:val="24"/>
                <w:szCs w:val="24"/>
                <w:highlight w:val="white"/>
              </w:rPr>
              <m:t>7524-2178m-66b</m:t>
            </m:r>
          </m:e>
        </m:d>
        <m:r>
          <w:rPr>
            <w:rFonts w:ascii="Cambria Math" w:eastAsia="Cambria Math" w:hAnsi="Cambria Math" w:cs="Cambria Math"/>
            <w:color w:val="222222"/>
            <w:sz w:val="24"/>
            <w:szCs w:val="24"/>
            <w:highlight w:val="white"/>
          </w:rPr>
          <m:t>+</m:t>
        </m:r>
        <m:d>
          <m:dPr>
            <m:ctrlPr>
              <w:rPr>
                <w:rFonts w:ascii="Cambria Math" w:eastAsia="Cambria Math" w:hAnsi="Cambria Math" w:cs="Cambria Math"/>
                <w:color w:val="222222"/>
                <w:sz w:val="24"/>
                <w:szCs w:val="24"/>
                <w:highlight w:val="white"/>
              </w:rPr>
            </m:ctrlPr>
          </m:dPr>
          <m:e>
            <m:r>
              <w:rPr>
                <w:rFonts w:ascii="Cambria Math" w:eastAsia="Cambria Math" w:hAnsi="Cambria Math" w:cs="Cambria Math"/>
                <w:color w:val="222222"/>
                <w:sz w:val="24"/>
                <w:szCs w:val="24"/>
                <w:highlight w:val="white"/>
              </w:rPr>
              <m:t>10872-2592m-72b</m:t>
            </m:r>
          </m:e>
        </m:d>
        <m:r>
          <w:rPr>
            <w:rFonts w:ascii="Cambria Math" w:eastAsia="Cambria Math" w:hAnsi="Cambria Math" w:cs="Cambria Math"/>
            <w:color w:val="222222"/>
            <w:sz w:val="24"/>
            <w:szCs w:val="24"/>
            <w:highlight w:val="white"/>
          </w:rPr>
          <m:t>+(14880-7688m-124b)</m:t>
        </m:r>
      </m:oMath>
      <w:r w:rsidR="007C0267">
        <w:rPr>
          <w:rFonts w:ascii="Times New Roman" w:eastAsia="Times New Roman" w:hAnsi="Times New Roman" w:cs="Times New Roman"/>
          <w:color w:val="222222"/>
          <w:sz w:val="24"/>
          <w:szCs w:val="24"/>
          <w:highlight w:val="white"/>
        </w:rPr>
        <w:t xml:space="preserve"> </w:t>
      </w:r>
    </w:p>
    <w:p w14:paraId="0000003E" w14:textId="005C0C5D" w:rsidR="00C27313" w:rsidRPr="00997202" w:rsidRDefault="006571A3">
      <w:pPr>
        <w:spacing w:line="480" w:lineRule="auto"/>
        <w:ind w:firstLine="720"/>
        <w:rPr>
          <w:rFonts w:ascii="Times New Roman" w:eastAsia="Times New Roman" w:hAnsi="Times New Roman" w:cs="Times New Roman"/>
          <w:color w:val="222222"/>
          <w:sz w:val="24"/>
          <w:szCs w:val="24"/>
          <w:highlight w:val="white"/>
        </w:rPr>
      </w:pPr>
      <w:r w:rsidRPr="00997202">
        <w:rPr>
          <w:rFonts w:ascii="Times New Roman" w:hAnsi="Times New Roman" w:cs="Times New Roman"/>
          <w:color w:val="222222"/>
          <w:sz w:val="24"/>
          <w:szCs w:val="24"/>
          <w:shd w:val="clear" w:color="auto" w:fill="FFFFFF"/>
        </w:rPr>
        <w:t>Now, this large equation can be simplified into something much easier to understand</w:t>
      </w:r>
      <w:r w:rsidR="00BF5A15" w:rsidRPr="00997202">
        <w:rPr>
          <w:rFonts w:ascii="Times New Roman" w:hAnsi="Times New Roman" w:cs="Times New Roman"/>
          <w:color w:val="222222"/>
          <w:sz w:val="24"/>
          <w:szCs w:val="24"/>
          <w:shd w:val="clear" w:color="auto" w:fill="FFFFFF"/>
        </w:rPr>
        <w:t>:</w:t>
      </w:r>
    </w:p>
    <w:p w14:paraId="0000003F" w14:textId="77777777" w:rsidR="00C27313" w:rsidRDefault="007C0267">
      <w:pPr>
        <w:jc w:val="center"/>
        <w:rPr>
          <w:rFonts w:ascii="Cambria Math" w:eastAsia="Cambria Math" w:hAnsi="Cambria Math" w:cs="Cambria Math"/>
          <w:color w:val="222222"/>
          <w:sz w:val="24"/>
          <w:szCs w:val="24"/>
          <w:highlight w:val="white"/>
        </w:rPr>
      </w:pPr>
      <m:oMathPara>
        <m:oMath>
          <m:r>
            <w:rPr>
              <w:rFonts w:ascii="Cambria Math" w:eastAsia="Cambria Math" w:hAnsi="Cambria Math" w:cs="Cambria Math"/>
              <w:color w:val="222222"/>
              <w:sz w:val="24"/>
              <w:szCs w:val="24"/>
              <w:highlight w:val="white"/>
            </w:rPr>
            <m:t>-12532m-276b+35030=0</m:t>
          </m:r>
        </m:oMath>
      </m:oMathPara>
    </w:p>
    <w:p w14:paraId="00000040" w14:textId="77777777" w:rsidR="00C27313" w:rsidRDefault="007C0267">
      <w:pPr>
        <w:jc w:val="center"/>
        <w:rPr>
          <w:rFonts w:ascii="Cambria Math" w:eastAsia="Cambria Math" w:hAnsi="Cambria Math" w:cs="Cambria Math"/>
          <w:color w:val="222222"/>
          <w:sz w:val="24"/>
          <w:szCs w:val="24"/>
          <w:highlight w:val="white"/>
        </w:rPr>
      </w:pPr>
      <m:oMathPara>
        <m:oMath>
          <m:r>
            <w:rPr>
              <w:rFonts w:ascii="Cambria Math" w:eastAsia="Cambria Math" w:hAnsi="Cambria Math" w:cs="Cambria Math"/>
              <w:color w:val="222222"/>
              <w:sz w:val="24"/>
              <w:szCs w:val="24"/>
              <w:highlight w:val="white"/>
            </w:rPr>
            <m:t>45.406m+b=126.92</m:t>
          </m:r>
        </m:oMath>
      </m:oMathPara>
    </w:p>
    <w:p w14:paraId="00000041" w14:textId="274E759B" w:rsidR="00C27313" w:rsidRPr="007566D4" w:rsidRDefault="007566D4">
      <w:pPr>
        <w:tabs>
          <w:tab w:val="left" w:pos="8463"/>
        </w:tabs>
        <w:spacing w:line="480" w:lineRule="auto"/>
        <w:ind w:firstLine="720"/>
        <w:rPr>
          <w:rFonts w:ascii="Times New Roman" w:eastAsia="Times New Roman" w:hAnsi="Times New Roman" w:cs="Times New Roman"/>
          <w:color w:val="222222"/>
          <w:sz w:val="24"/>
          <w:szCs w:val="24"/>
          <w:highlight w:val="white"/>
        </w:rPr>
      </w:pPr>
      <w:r w:rsidRPr="007566D4">
        <w:rPr>
          <w:rFonts w:ascii="Times New Roman" w:hAnsi="Times New Roman" w:cs="Times New Roman"/>
          <w:color w:val="222222"/>
          <w:sz w:val="24"/>
          <w:szCs w:val="24"/>
          <w:shd w:val="clear" w:color="auto" w:fill="FFFFFF"/>
        </w:rPr>
        <w:lastRenderedPageBreak/>
        <w:t xml:space="preserve">Now we can plug our values into the other equation, which is the summary of </w:t>
      </w:r>
      <w:r w:rsidRPr="007566D4">
        <w:rPr>
          <w:rFonts w:ascii="Times New Roman" w:hAnsi="Times New Roman" w:cs="Times New Roman"/>
          <w:i/>
          <w:iCs/>
          <w:color w:val="222222"/>
          <w:sz w:val="24"/>
          <w:szCs w:val="24"/>
          <w:shd w:val="clear" w:color="auto" w:fill="FFFFFF"/>
        </w:rPr>
        <w:t>mx+b</w:t>
      </w:r>
      <w:r w:rsidRPr="007566D4">
        <w:rPr>
          <w:rFonts w:ascii="Times New Roman" w:hAnsi="Times New Roman" w:cs="Times New Roman"/>
          <w:color w:val="222222"/>
          <w:sz w:val="24"/>
          <w:szCs w:val="24"/>
          <w:shd w:val="clear" w:color="auto" w:fill="FFFFFF"/>
        </w:rPr>
        <w:t>. Once we put in the same data, we can use a system of equations to solve for m and b, getting our line</w:t>
      </w:r>
      <w:r w:rsidR="007C0267" w:rsidRPr="007566D4">
        <w:rPr>
          <w:rFonts w:ascii="Times New Roman" w:eastAsia="Times New Roman" w:hAnsi="Times New Roman" w:cs="Times New Roman"/>
          <w:color w:val="222222"/>
          <w:sz w:val="24"/>
          <w:szCs w:val="24"/>
          <w:highlight w:val="white"/>
        </w:rPr>
        <w:t>.</w:t>
      </w:r>
    </w:p>
    <w:p w14:paraId="00000042" w14:textId="2BB685E4" w:rsidR="00C27313" w:rsidRDefault="007C0267">
      <w:pPr>
        <w:jc w:val="center"/>
        <w:rPr>
          <w:rFonts w:ascii="Cambria Math" w:eastAsia="Cambria Math" w:hAnsi="Cambria Math" w:cs="Cambria Math"/>
          <w:color w:val="222222"/>
          <w:sz w:val="24"/>
          <w:szCs w:val="24"/>
          <w:highlight w:val="white"/>
        </w:rPr>
      </w:pPr>
      <m:oMathPara>
        <m:oMath>
          <m:r>
            <w:rPr>
              <w:rFonts w:ascii="Cambria Math" w:eastAsia="Cambria Math" w:hAnsi="Cambria Math" w:cs="Cambria Math"/>
              <w:color w:val="222222"/>
              <w:sz w:val="24"/>
              <w:szCs w:val="24"/>
              <w:highlight w:val="white"/>
            </w:rPr>
            <m:t>m</m:t>
          </m:r>
          <m:nary>
            <m:naryPr>
              <m:chr m:val="∑"/>
              <m:ctrlPr>
                <w:rPr>
                  <w:rFonts w:ascii="Cambria Math" w:eastAsia="Cambria Math" w:hAnsi="Cambria Math" w:cs="Cambria Math"/>
                  <w:color w:val="222222"/>
                  <w:sz w:val="24"/>
                  <w:szCs w:val="24"/>
                  <w:highlight w:val="white"/>
                </w:rPr>
              </m:ctrlPr>
            </m:naryPr>
            <m:sub>
              <m:r>
                <w:rPr>
                  <w:rFonts w:ascii="Cambria Math" w:eastAsia="Cambria Math" w:hAnsi="Cambria Math" w:cs="Cambria Math"/>
                  <w:color w:val="222222"/>
                  <w:sz w:val="24"/>
                  <w:szCs w:val="24"/>
                  <w:highlight w:val="white"/>
                </w:rPr>
                <m:t>i=1</m:t>
              </m:r>
            </m:sub>
            <m:sup>
              <m:r>
                <w:rPr>
                  <w:rFonts w:ascii="Cambria Math" w:eastAsia="Cambria Math" w:hAnsi="Cambria Math" w:cs="Cambria Math"/>
                  <w:color w:val="222222"/>
                  <w:sz w:val="24"/>
                  <w:szCs w:val="24"/>
                  <w:highlight w:val="white"/>
                </w:rPr>
                <m:t>5</m:t>
              </m:r>
            </m:sup>
            <m:e>
              <m:sSub>
                <m:sSubPr>
                  <m:ctrlPr>
                    <w:rPr>
                      <w:rFonts w:ascii="Cambria Math" w:eastAsia="Cambria Math" w:hAnsi="Cambria Math" w:cs="Cambria Math"/>
                      <w:color w:val="222222"/>
                      <w:sz w:val="24"/>
                      <w:szCs w:val="24"/>
                      <w:highlight w:val="white"/>
                    </w:rPr>
                  </m:ctrlPr>
                </m:sSubPr>
                <m:e>
                  <m:r>
                    <w:rPr>
                      <w:rFonts w:ascii="Cambria Math" w:eastAsia="Cambria Math" w:hAnsi="Cambria Math" w:cs="Cambria Math"/>
                      <w:color w:val="222222"/>
                      <w:sz w:val="24"/>
                      <w:szCs w:val="24"/>
                      <w:highlight w:val="white"/>
                    </w:rPr>
                    <m:t>x</m:t>
                  </m:r>
                </m:e>
                <m:sub>
                  <m:r>
                    <w:rPr>
                      <w:rFonts w:ascii="Cambria Math" w:eastAsia="Cambria Math" w:hAnsi="Cambria Math" w:cs="Cambria Math"/>
                      <w:color w:val="222222"/>
                      <w:sz w:val="24"/>
                      <w:szCs w:val="24"/>
                      <w:highlight w:val="white"/>
                    </w:rPr>
                    <m:t>i</m:t>
                  </m:r>
                </m:sub>
              </m:sSub>
              <m:r>
                <w:rPr>
                  <w:rFonts w:ascii="Cambria Math" w:eastAsia="Cambria Math" w:hAnsi="Cambria Math" w:cs="Cambria Math"/>
                  <w:color w:val="222222"/>
                  <w:sz w:val="24"/>
                  <w:szCs w:val="24"/>
                  <w:highlight w:val="white"/>
                </w:rPr>
                <m:t>+nb</m:t>
              </m:r>
            </m:e>
          </m:nary>
          <m:r>
            <w:rPr>
              <w:rFonts w:ascii="Cambria Math" w:eastAsia="Cambria Math" w:hAnsi="Cambria Math" w:cs="Cambria Math"/>
              <w:color w:val="222222"/>
              <w:sz w:val="24"/>
              <w:szCs w:val="24"/>
              <w:highlight w:val="white"/>
            </w:rPr>
            <m:t>=</m:t>
          </m:r>
          <m:nary>
            <m:naryPr>
              <m:chr m:val="∑"/>
              <m:ctrlPr>
                <w:rPr>
                  <w:rFonts w:ascii="Cambria Math" w:eastAsia="Cambria Math" w:hAnsi="Cambria Math" w:cs="Cambria Math"/>
                  <w:color w:val="222222"/>
                  <w:sz w:val="24"/>
                  <w:szCs w:val="24"/>
                  <w:highlight w:val="white"/>
                </w:rPr>
              </m:ctrlPr>
            </m:naryPr>
            <m:sub>
              <m:r>
                <w:rPr>
                  <w:rFonts w:ascii="Cambria Math" w:eastAsia="Cambria Math" w:hAnsi="Cambria Math" w:cs="Cambria Math"/>
                  <w:color w:val="222222"/>
                  <w:sz w:val="24"/>
                  <w:szCs w:val="24"/>
                  <w:highlight w:val="white"/>
                </w:rPr>
                <m:t>i=1</m:t>
              </m:r>
            </m:sub>
            <m:sup>
              <m:r>
                <w:rPr>
                  <w:rFonts w:ascii="Cambria Math" w:eastAsia="Cambria Math" w:hAnsi="Cambria Math" w:cs="Cambria Math"/>
                  <w:color w:val="222222"/>
                  <w:sz w:val="24"/>
                  <w:szCs w:val="24"/>
                  <w:highlight w:val="white"/>
                </w:rPr>
                <m:t>5</m:t>
              </m:r>
            </m:sup>
            <m:e>
              <m:sSub>
                <m:sSubPr>
                  <m:ctrlPr>
                    <w:rPr>
                      <w:rFonts w:ascii="Cambria Math" w:eastAsia="Cambria Math" w:hAnsi="Cambria Math" w:cs="Cambria Math"/>
                      <w:color w:val="222222"/>
                      <w:sz w:val="24"/>
                      <w:szCs w:val="24"/>
                      <w:highlight w:val="white"/>
                    </w:rPr>
                  </m:ctrlPr>
                </m:sSubPr>
                <m:e>
                  <m:r>
                    <w:rPr>
                      <w:rFonts w:ascii="Cambria Math" w:eastAsia="Cambria Math" w:hAnsi="Cambria Math" w:cs="Cambria Math"/>
                      <w:color w:val="222222"/>
                      <w:sz w:val="24"/>
                      <w:szCs w:val="24"/>
                      <w:highlight w:val="white"/>
                    </w:rPr>
                    <m:t>y</m:t>
                  </m:r>
                </m:e>
                <m:sub>
                  <m:r>
                    <w:rPr>
                      <w:rFonts w:ascii="Cambria Math" w:eastAsia="Cambria Math" w:hAnsi="Cambria Math" w:cs="Cambria Math"/>
                      <w:color w:val="222222"/>
                      <w:sz w:val="24"/>
                      <w:szCs w:val="24"/>
                      <w:highlight w:val="white"/>
                    </w:rPr>
                    <m:t>i</m:t>
                  </m:r>
                </m:sub>
              </m:sSub>
            </m:e>
          </m:nary>
        </m:oMath>
      </m:oMathPara>
    </w:p>
    <w:p w14:paraId="00000043" w14:textId="77777777" w:rsidR="00C27313" w:rsidRDefault="007C0267">
      <w:pPr>
        <w:jc w:val="center"/>
        <w:rPr>
          <w:rFonts w:ascii="Cambria Math" w:eastAsia="Cambria Math" w:hAnsi="Cambria Math" w:cs="Cambria Math"/>
          <w:color w:val="222222"/>
          <w:sz w:val="24"/>
          <w:szCs w:val="24"/>
          <w:highlight w:val="white"/>
        </w:rPr>
      </w:pPr>
      <m:oMathPara>
        <m:oMath>
          <m:r>
            <w:rPr>
              <w:rFonts w:ascii="Cambria Math" w:eastAsia="Cambria Math" w:hAnsi="Cambria Math" w:cs="Cambria Math"/>
              <w:color w:val="222222"/>
              <w:sz w:val="24"/>
              <w:szCs w:val="24"/>
              <w:highlight w:val="white"/>
            </w:rPr>
            <m:t>m</m:t>
          </m:r>
          <m:d>
            <m:dPr>
              <m:ctrlPr>
                <w:rPr>
                  <w:rFonts w:ascii="Cambria Math" w:eastAsia="Cambria Math" w:hAnsi="Cambria Math" w:cs="Cambria Math"/>
                  <w:color w:val="222222"/>
                  <w:sz w:val="24"/>
                  <w:szCs w:val="24"/>
                  <w:highlight w:val="white"/>
                </w:rPr>
              </m:ctrlPr>
            </m:dPr>
            <m:e>
              <m:r>
                <w:rPr>
                  <w:rFonts w:ascii="Cambria Math" w:eastAsia="Cambria Math" w:hAnsi="Cambria Math" w:cs="Cambria Math"/>
                  <w:color w:val="222222"/>
                  <w:sz w:val="24"/>
                  <w:szCs w:val="24"/>
                  <w:highlight w:val="white"/>
                </w:rPr>
                <m:t>1+6+33+36+62</m:t>
              </m:r>
            </m:e>
          </m:d>
          <m:r>
            <w:rPr>
              <w:rFonts w:ascii="Cambria Math" w:eastAsia="Cambria Math" w:hAnsi="Cambria Math" w:cs="Cambria Math"/>
              <w:color w:val="222222"/>
              <w:sz w:val="24"/>
              <w:szCs w:val="24"/>
              <w:highlight w:val="white"/>
            </w:rPr>
            <m:t>+5b=</m:t>
          </m:r>
          <m:d>
            <m:dPr>
              <m:ctrlPr>
                <w:rPr>
                  <w:rFonts w:ascii="Cambria Math" w:eastAsia="Cambria Math" w:hAnsi="Cambria Math" w:cs="Cambria Math"/>
                  <w:color w:val="222222"/>
                  <w:sz w:val="24"/>
                  <w:szCs w:val="24"/>
                  <w:highlight w:val="white"/>
                </w:rPr>
              </m:ctrlPr>
            </m:dPr>
            <m:e>
              <m:r>
                <w:rPr>
                  <w:rFonts w:ascii="Cambria Math" w:eastAsia="Cambria Math" w:hAnsi="Cambria Math" w:cs="Cambria Math"/>
                  <w:color w:val="222222"/>
                  <w:sz w:val="24"/>
                  <w:szCs w:val="24"/>
                  <w:highlight w:val="white"/>
                </w:rPr>
                <m:t>97+130+114+151+120</m:t>
              </m:r>
            </m:e>
          </m:d>
        </m:oMath>
      </m:oMathPara>
    </w:p>
    <w:p w14:paraId="00000044" w14:textId="77777777" w:rsidR="00C27313" w:rsidRDefault="00DD2706">
      <w:pPr>
        <w:jc w:val="center"/>
        <w:rPr>
          <w:rFonts w:ascii="Cambria Math" w:eastAsia="Cambria Math" w:hAnsi="Cambria Math" w:cs="Cambria Math"/>
          <w:color w:val="222222"/>
          <w:sz w:val="24"/>
          <w:szCs w:val="24"/>
          <w:highlight w:val="white"/>
        </w:rPr>
      </w:pPr>
      <m:oMathPara>
        <m:oMath>
          <m:d>
            <m:dPr>
              <m:ctrlPr>
                <w:rPr>
                  <w:rFonts w:ascii="Cambria Math" w:eastAsia="Cambria Math" w:hAnsi="Cambria Math" w:cs="Cambria Math"/>
                  <w:color w:val="222222"/>
                  <w:sz w:val="24"/>
                  <w:szCs w:val="24"/>
                  <w:highlight w:val="white"/>
                </w:rPr>
              </m:ctrlPr>
            </m:dPr>
            <m:e>
              <m:r>
                <w:rPr>
                  <w:rFonts w:ascii="Cambria Math" w:eastAsia="Cambria Math" w:hAnsi="Cambria Math" w:cs="Cambria Math"/>
                  <w:color w:val="222222"/>
                  <w:sz w:val="24"/>
                  <w:szCs w:val="24"/>
                  <w:highlight w:val="white"/>
                </w:rPr>
                <m:t>138m+5b=612</m:t>
              </m:r>
            </m:e>
          </m:d>
          <m:r>
            <w:rPr>
              <w:rFonts w:ascii="Cambria Math" w:eastAsia="Cambria Math" w:hAnsi="Cambria Math" w:cs="Cambria Math"/>
              <w:color w:val="222222"/>
              <w:sz w:val="24"/>
              <w:szCs w:val="24"/>
              <w:highlight w:val="white"/>
            </w:rPr>
            <m:t>÷-5=</m:t>
          </m:r>
        </m:oMath>
      </m:oMathPara>
    </w:p>
    <w:p w14:paraId="00000045" w14:textId="19C0EEBE" w:rsidR="00C27313" w:rsidRPr="00716D69" w:rsidRDefault="007C0267">
      <w:pPr>
        <w:jc w:val="center"/>
        <w:rPr>
          <w:rFonts w:ascii="Cambria Math" w:eastAsia="Cambria Math" w:hAnsi="Cambria Math" w:cs="Cambria Math"/>
          <w:color w:val="222222"/>
          <w:sz w:val="24"/>
          <w:szCs w:val="24"/>
          <w:highlight w:val="white"/>
        </w:rPr>
      </w:pPr>
      <m:oMathPara>
        <m:oMath>
          <m:r>
            <w:rPr>
              <w:rFonts w:ascii="Cambria Math" w:eastAsia="Cambria Math" w:hAnsi="Cambria Math" w:cs="Cambria Math"/>
              <w:color w:val="222222"/>
              <w:sz w:val="24"/>
              <w:szCs w:val="24"/>
              <w:highlight w:val="white"/>
            </w:rPr>
            <m:t>-27.6m-b=-122.4</m:t>
          </m:r>
        </m:oMath>
      </m:oMathPara>
    </w:p>
    <w:p w14:paraId="19939D8E" w14:textId="2DF7A44C" w:rsidR="00716D69" w:rsidRDefault="00716D69">
      <w:pPr>
        <w:jc w:val="center"/>
        <w:rPr>
          <w:rFonts w:ascii="Cambria Math" w:eastAsia="Cambria Math" w:hAnsi="Cambria Math" w:cs="Cambria Math"/>
          <w:color w:val="222222"/>
          <w:sz w:val="24"/>
          <w:szCs w:val="24"/>
          <w:highlight w:val="white"/>
        </w:rPr>
      </w:pPr>
      <m:oMathPara>
        <m:oMath>
          <m:r>
            <w:rPr>
              <w:rFonts w:ascii="Cambria Math" w:eastAsia="Cambria Math" w:hAnsi="Cambria Math" w:cs="Cambria Math"/>
              <w:color w:val="222222"/>
              <w:sz w:val="24"/>
              <w:szCs w:val="24"/>
              <w:highlight w:val="white"/>
            </w:rPr>
            <m:t>+(45.406m+b=126.92)</m:t>
          </m:r>
        </m:oMath>
      </m:oMathPara>
    </w:p>
    <w:p w14:paraId="00000046" w14:textId="789958FC" w:rsidR="00C27313" w:rsidRDefault="00C27313">
      <w:pPr>
        <w:jc w:val="center"/>
        <w:rPr>
          <w:rFonts w:ascii="Cambria Math" w:eastAsia="Cambria Math" w:hAnsi="Cambria Math" w:cs="Cambria Math"/>
          <w:color w:val="222222"/>
          <w:sz w:val="24"/>
          <w:szCs w:val="24"/>
          <w:highlight w:val="white"/>
        </w:rPr>
      </w:pPr>
    </w:p>
    <w:p w14:paraId="00000047" w14:textId="72B52E73" w:rsidR="00C27313" w:rsidRDefault="007C0267">
      <w:pPr>
        <w:spacing w:line="480" w:lineRule="auto"/>
        <w:rPr>
          <w:rFonts w:ascii="Times New Roman" w:eastAsia="Times New Roman" w:hAnsi="Times New Roman" w:cs="Times New Roman"/>
          <w:color w:val="222222"/>
          <w:sz w:val="24"/>
          <w:szCs w:val="24"/>
          <w:highlight w:val="white"/>
        </w:rPr>
      </w:pPr>
      <w:r>
        <w:rPr>
          <w:noProof/>
        </w:rPr>
        <mc:AlternateContent>
          <mc:Choice Requires="wps">
            <w:drawing>
              <wp:anchor distT="0" distB="0" distL="0" distR="0" simplePos="0" relativeHeight="251664384" behindDoc="0" locked="0" layoutInCell="1" hidden="0" allowOverlap="1" wp14:anchorId="08B77389" wp14:editId="242329A4">
                <wp:simplePos x="0" y="0"/>
                <wp:positionH relativeFrom="column">
                  <wp:posOffset>2057400</wp:posOffset>
                </wp:positionH>
                <wp:positionV relativeFrom="paragraph">
                  <wp:posOffset>-165099</wp:posOffset>
                </wp:positionV>
                <wp:extent cx="1983544" cy="12700"/>
                <wp:effectExtent l="0" t="0" r="0" b="0"/>
                <wp:wrapSquare wrapText="bothSides" distT="0" distB="0" distL="0" distR="0"/>
                <wp:docPr id="28" name="Straight Arrow Connector 28"/>
                <wp:cNvGraphicFramePr/>
                <a:graphic xmlns:a="http://schemas.openxmlformats.org/drawingml/2006/main">
                  <a:graphicData uri="http://schemas.microsoft.com/office/word/2010/wordprocessingShape">
                    <wps:wsp>
                      <wps:cNvCnPr/>
                      <wps:spPr>
                        <a:xfrm>
                          <a:off x="4354228" y="3776459"/>
                          <a:ext cx="1983544" cy="708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16BBF53C" id="_x0000_t32" coordsize="21600,21600" o:spt="32" o:oned="t" path="m,l21600,21600e" filled="f">
                <v:path arrowok="t" fillok="f" o:connecttype="none"/>
                <o:lock v:ext="edit" shapetype="t"/>
              </v:shapetype>
              <v:shape id="Straight Arrow Connector 28" o:spid="_x0000_s1026" type="#_x0000_t32" style="position:absolute;margin-left:162pt;margin-top:-13pt;width:156.2pt;height:1pt;z-index:25166438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" strokecolor="black [3200]">
                <v:stroke startarrowwidth="narrow" startarrowlength="short" endarrowwidth="narrow" endarrowlength="short" joinstyle="miter"/>
                <w10:wrap type="square"/>
              </v:shape>
            </w:pict>
          </mc:Fallback>
        </mc:AlternateContent>
      </w:r>
      <w:r>
        <w:rPr>
          <w:noProof/>
        </w:rPr>
        <w:drawing>
          <wp:anchor distT="0" distB="0" distL="114300" distR="114300" simplePos="0" relativeHeight="251665408" behindDoc="0" locked="0" layoutInCell="1" hidden="0" allowOverlap="1" wp14:anchorId="7BBDE6D4" wp14:editId="3F4D50F9">
            <wp:simplePos x="0" y="0"/>
            <wp:positionH relativeFrom="column">
              <wp:posOffset>2206625</wp:posOffset>
            </wp:positionH>
            <wp:positionV relativeFrom="paragraph">
              <wp:posOffset>-110587</wp:posOffset>
            </wp:positionV>
            <wp:extent cx="1530350" cy="796876"/>
            <wp:effectExtent l="0" t="0" r="0" b="0"/>
            <wp:wrapNone/>
            <wp:docPr id="3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t="10999"/>
                    <a:stretch>
                      <a:fillRect/>
                    </a:stretch>
                  </pic:blipFill>
                  <pic:spPr>
                    <a:xfrm>
                      <a:off x="0" y="0"/>
                      <a:ext cx="1530350" cy="796876"/>
                    </a:xfrm>
                    <a:prstGeom prst="rect">
                      <a:avLst/>
                    </a:prstGeom>
                    <a:ln/>
                  </pic:spPr>
                </pic:pic>
              </a:graphicData>
            </a:graphic>
          </wp:anchor>
        </w:drawing>
      </w:r>
    </w:p>
    <w:p w14:paraId="00000048" w14:textId="7DA82DFA" w:rsidR="00C27313" w:rsidRDefault="007C0267">
      <w:pPr>
        <w:spacing w:line="480" w:lineRule="auto"/>
        <w:rPr>
          <w:rFonts w:ascii="Times New Roman" w:eastAsia="Times New Roman" w:hAnsi="Times New Roman" w:cs="Times New Roman"/>
          <w:color w:val="222222"/>
          <w:sz w:val="24"/>
          <w:szCs w:val="24"/>
          <w:highlight w:val="white"/>
        </w:rPr>
      </w:pPr>
      <w:r>
        <w:rPr>
          <w:noProof/>
        </w:rPr>
        <w:drawing>
          <wp:anchor distT="0" distB="0" distL="114300" distR="114300" simplePos="0" relativeHeight="251666432" behindDoc="0" locked="0" layoutInCell="1" hidden="0" allowOverlap="1" wp14:anchorId="14282C83" wp14:editId="2E1AA21D">
            <wp:simplePos x="0" y="0"/>
            <wp:positionH relativeFrom="column">
              <wp:posOffset>2053193</wp:posOffset>
            </wp:positionH>
            <wp:positionV relativeFrom="paragraph">
              <wp:posOffset>235133</wp:posOffset>
            </wp:positionV>
            <wp:extent cx="1835150" cy="291711"/>
            <wp:effectExtent l="0" t="0" r="0" b="0"/>
            <wp:wrapNone/>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5"/>
                    <a:srcRect b="54962"/>
                    <a:stretch/>
                  </pic:blipFill>
                  <pic:spPr bwMode="auto">
                    <a:xfrm>
                      <a:off x="0" y="0"/>
                      <a:ext cx="1835244" cy="29172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0000049" w14:textId="2BC3EA30" w:rsidR="00C27313" w:rsidRDefault="00EF0774">
      <w:pPr>
        <w:spacing w:line="480" w:lineRule="auto"/>
        <w:rPr>
          <w:rFonts w:ascii="Times New Roman" w:eastAsia="Times New Roman" w:hAnsi="Times New Roman" w:cs="Times New Roman"/>
          <w:color w:val="222222"/>
          <w:sz w:val="24"/>
          <w:szCs w:val="24"/>
          <w:highlight w:val="white"/>
        </w:rPr>
      </w:pPr>
      <w:r w:rsidRPr="00EF0774">
        <w:rPr>
          <w:rFonts w:ascii="Times New Roman" w:eastAsia="Times New Roman" w:hAnsi="Times New Roman" w:cs="Times New Roman"/>
          <w:noProof/>
          <w:color w:val="222222"/>
          <w:sz w:val="24"/>
          <w:szCs w:val="24"/>
        </w:rPr>
        <w:drawing>
          <wp:anchor distT="0" distB="0" distL="114300" distR="114300" simplePos="0" relativeHeight="251684864" behindDoc="0" locked="0" layoutInCell="1" allowOverlap="1" wp14:anchorId="21E8EA4B" wp14:editId="08D2120A">
            <wp:simplePos x="0" y="0"/>
            <wp:positionH relativeFrom="margin">
              <wp:posOffset>2776543</wp:posOffset>
            </wp:positionH>
            <wp:positionV relativeFrom="paragraph">
              <wp:posOffset>119376</wp:posOffset>
            </wp:positionV>
            <wp:extent cx="534260" cy="17390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4260" cy="173904"/>
                    </a:xfrm>
                    <a:prstGeom prst="rect">
                      <a:avLst/>
                    </a:prstGeom>
                  </pic:spPr>
                </pic:pic>
              </a:graphicData>
            </a:graphic>
            <wp14:sizeRelH relativeFrom="margin">
              <wp14:pctWidth>0</wp14:pctWidth>
            </wp14:sizeRelH>
            <wp14:sizeRelV relativeFrom="margin">
              <wp14:pctHeight>0</wp14:pctHeight>
            </wp14:sizeRelV>
          </wp:anchor>
        </w:drawing>
      </w:r>
    </w:p>
    <w:p w14:paraId="0000004A" w14:textId="7B70583D" w:rsidR="00C27313" w:rsidRPr="007604F4" w:rsidRDefault="007604F4">
      <w:pPr>
        <w:spacing w:line="480" w:lineRule="auto"/>
        <w:ind w:firstLine="720"/>
        <w:rPr>
          <w:rFonts w:ascii="Times New Roman" w:eastAsia="Times New Roman" w:hAnsi="Times New Roman" w:cs="Times New Roman"/>
          <w:color w:val="222222"/>
          <w:sz w:val="24"/>
          <w:szCs w:val="24"/>
          <w:highlight w:val="white"/>
        </w:rPr>
      </w:pPr>
      <w:r w:rsidRPr="007604F4">
        <w:rPr>
          <w:rFonts w:ascii="Times New Roman" w:hAnsi="Times New Roman" w:cs="Times New Roman"/>
          <w:color w:val="222222"/>
          <w:sz w:val="24"/>
          <w:szCs w:val="24"/>
          <w:shd w:val="clear" w:color="auto" w:fill="FFFFFF"/>
        </w:rPr>
        <w:t>For this small set of data, we have found the equation to be about</w:t>
      </w:r>
      <w:r>
        <w:rPr>
          <w:rFonts w:ascii="Times New Roman" w:hAnsi="Times New Roman" w:cs="Times New Roman"/>
          <w:color w:val="222222"/>
          <w:sz w:val="24"/>
          <w:szCs w:val="24"/>
          <w:shd w:val="clear" w:color="auto" w:fill="FFFFFF"/>
        </w:rPr>
        <w:t xml:space="preserve"> </w:t>
      </w:r>
      <m:oMath>
        <m:r>
          <m:rPr>
            <m:sty m:val="p"/>
          </m:rPr>
          <w:rPr>
            <w:rFonts w:ascii="Cambria Math" w:hAnsi="Cambria Math" w:cs="Times New Roman"/>
            <w:color w:val="222222"/>
            <w:sz w:val="24"/>
            <w:szCs w:val="24"/>
            <w:shd w:val="clear" w:color="auto" w:fill="FFFFFF"/>
          </w:rPr>
          <m:t>y=0.254m+115</m:t>
        </m:r>
      </m:oMath>
      <w:r w:rsidRPr="007604F4">
        <w:rPr>
          <w:rFonts w:ascii="Times New Roman" w:hAnsi="Times New Roman" w:cs="Times New Roman"/>
          <w:color w:val="222222"/>
          <w:sz w:val="24"/>
          <w:szCs w:val="24"/>
          <w:shd w:val="clear" w:color="auto" w:fill="FFFFFF"/>
        </w:rPr>
        <w:t>. The equation represents the line describing the relationship between age, or m, and the price per square feet per number of bedrooms, or y. We can check our work by inputting the data and graph into Desmos</w:t>
      </w:r>
      <w:r w:rsidR="007C0267" w:rsidRPr="007604F4">
        <w:rPr>
          <w:rFonts w:ascii="Times New Roman" w:eastAsia="Times New Roman" w:hAnsi="Times New Roman" w:cs="Times New Roman"/>
          <w:color w:val="222222"/>
          <w:sz w:val="24"/>
          <w:szCs w:val="24"/>
          <w:highlight w:val="white"/>
        </w:rPr>
        <w:t>:</w:t>
      </w:r>
    </w:p>
    <w:p w14:paraId="0000004B" w14:textId="0514F6A0" w:rsidR="00C27313" w:rsidRDefault="007C0267">
      <w:pPr>
        <w:spacing w:line="480" w:lineRule="auto"/>
        <w:rPr>
          <w:rFonts w:ascii="Times New Roman" w:eastAsia="Times New Roman" w:hAnsi="Times New Roman" w:cs="Times New Roman"/>
          <w:color w:val="222222"/>
          <w:sz w:val="24"/>
          <w:szCs w:val="24"/>
          <w:highlight w:val="white"/>
        </w:rPr>
      </w:pPr>
      <w:r>
        <w:rPr>
          <w:noProof/>
        </w:rPr>
        <w:drawing>
          <wp:anchor distT="0" distB="0" distL="114300" distR="114300" simplePos="0" relativeHeight="251667456" behindDoc="0" locked="0" layoutInCell="1" hidden="0" allowOverlap="1" wp14:anchorId="148C52AB" wp14:editId="35FD94AA">
            <wp:simplePos x="0" y="0"/>
            <wp:positionH relativeFrom="column">
              <wp:posOffset>2967079</wp:posOffset>
            </wp:positionH>
            <wp:positionV relativeFrom="paragraph">
              <wp:posOffset>96023</wp:posOffset>
            </wp:positionV>
            <wp:extent cx="2133600" cy="2159000"/>
            <wp:effectExtent l="0" t="0" r="0" b="0"/>
            <wp:wrapNone/>
            <wp:docPr id="3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2133600" cy="2159000"/>
                    </a:xfrm>
                    <a:prstGeom prst="rect">
                      <a:avLst/>
                    </a:prstGeom>
                    <a:ln/>
                  </pic:spPr>
                </pic:pic>
              </a:graphicData>
            </a:graphic>
          </wp:anchor>
        </w:drawing>
      </w:r>
      <w:r>
        <w:rPr>
          <w:noProof/>
        </w:rPr>
        <w:drawing>
          <wp:anchor distT="0" distB="0" distL="114300" distR="114300" simplePos="0" relativeHeight="251668480" behindDoc="0" locked="0" layoutInCell="1" hidden="0" allowOverlap="1" wp14:anchorId="1085AEDA" wp14:editId="7391A693">
            <wp:simplePos x="0" y="0"/>
            <wp:positionH relativeFrom="column">
              <wp:posOffset>943354</wp:posOffset>
            </wp:positionH>
            <wp:positionV relativeFrom="paragraph">
              <wp:posOffset>19050</wp:posOffset>
            </wp:positionV>
            <wp:extent cx="1423256" cy="2085975"/>
            <wp:effectExtent l="0" t="0" r="0" b="0"/>
            <wp:wrapNone/>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l="1" r="33692"/>
                    <a:stretch>
                      <a:fillRect/>
                    </a:stretch>
                  </pic:blipFill>
                  <pic:spPr>
                    <a:xfrm>
                      <a:off x="0" y="0"/>
                      <a:ext cx="1423256" cy="2085975"/>
                    </a:xfrm>
                    <a:prstGeom prst="rect">
                      <a:avLst/>
                    </a:prstGeom>
                    <a:ln/>
                  </pic:spPr>
                </pic:pic>
              </a:graphicData>
            </a:graphic>
          </wp:anchor>
        </w:drawing>
      </w:r>
      <w:sdt>
        <w:sdtPr>
          <w:tag w:val="goog_rdk_39"/>
          <w:id w:val="-160852030"/>
        </w:sdtPr>
        <w:sdtEndPr/>
        <w:sdtContent/>
      </w:sdt>
    </w:p>
    <w:p w14:paraId="0000004C" w14:textId="77777777" w:rsidR="00C27313" w:rsidRDefault="00C27313">
      <w:pPr>
        <w:spacing w:line="480" w:lineRule="auto"/>
        <w:rPr>
          <w:rFonts w:ascii="Times New Roman" w:eastAsia="Times New Roman" w:hAnsi="Times New Roman" w:cs="Times New Roman"/>
          <w:color w:val="222222"/>
          <w:sz w:val="24"/>
          <w:szCs w:val="24"/>
          <w:highlight w:val="white"/>
        </w:rPr>
      </w:pPr>
    </w:p>
    <w:p w14:paraId="0000004D" w14:textId="77777777" w:rsidR="00C27313" w:rsidRDefault="00C27313">
      <w:pPr>
        <w:spacing w:line="480" w:lineRule="auto"/>
        <w:rPr>
          <w:rFonts w:ascii="Times New Roman" w:eastAsia="Times New Roman" w:hAnsi="Times New Roman" w:cs="Times New Roman"/>
          <w:color w:val="222222"/>
          <w:sz w:val="24"/>
          <w:szCs w:val="24"/>
          <w:highlight w:val="white"/>
        </w:rPr>
      </w:pPr>
    </w:p>
    <w:p w14:paraId="0000004E" w14:textId="77777777" w:rsidR="00C27313" w:rsidRDefault="00DD2706">
      <w:pPr>
        <w:spacing w:line="480" w:lineRule="auto"/>
        <w:rPr>
          <w:rFonts w:ascii="Times New Roman" w:eastAsia="Times New Roman" w:hAnsi="Times New Roman" w:cs="Times New Roman"/>
          <w:color w:val="222222"/>
          <w:sz w:val="24"/>
          <w:szCs w:val="24"/>
          <w:highlight w:val="white"/>
        </w:rPr>
      </w:pPr>
      <w:sdt>
        <w:sdtPr>
          <w:tag w:val="goog_rdk_40"/>
          <w:id w:val="1281610247"/>
        </w:sdtPr>
        <w:sdtEndPr/>
        <w:sdtContent>
          <w:del w:id="0" w:author="Sona D." w:date="2021-03-10T20:27:00Z">
            <w:r w:rsidR="007C0267">
              <w:rPr>
                <w:noProof/>
              </w:rPr>
              <w:drawing>
                <wp:anchor distT="0" distB="0" distL="114300" distR="114300" simplePos="0" relativeHeight="251670528" behindDoc="0" locked="0" layoutInCell="1" hidden="0" allowOverlap="1" wp14:anchorId="0231434C" wp14:editId="36EF5E34">
                  <wp:simplePos x="0" y="0"/>
                  <wp:positionH relativeFrom="column">
                    <wp:posOffset>1171575</wp:posOffset>
                  </wp:positionH>
                  <wp:positionV relativeFrom="paragraph">
                    <wp:posOffset>386715</wp:posOffset>
                  </wp:positionV>
                  <wp:extent cx="1426618" cy="390525"/>
                  <wp:effectExtent l="0" t="0" r="0" b="0"/>
                  <wp:wrapNone/>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426618" cy="390525"/>
                          </a:xfrm>
                          <a:prstGeom prst="rect">
                            <a:avLst/>
                          </a:prstGeom>
                          <a:ln/>
                        </pic:spPr>
                      </pic:pic>
                    </a:graphicData>
                  </a:graphic>
                </wp:anchor>
              </w:drawing>
            </w:r>
          </w:del>
        </w:sdtContent>
      </w:sdt>
    </w:p>
    <w:p w14:paraId="1F61A671" w14:textId="3808B76D" w:rsidR="00EF0774" w:rsidRDefault="00022371" w:rsidP="00FC074D">
      <w:pPr>
        <w:spacing w:line="480" w:lineRule="auto"/>
        <w:ind w:firstLine="720"/>
        <w:rPr>
          <w:rFonts w:ascii="Times New Roman" w:eastAsia="Times New Roman" w:hAnsi="Times New Roman" w:cs="Times New Roman"/>
          <w:color w:val="222222"/>
          <w:sz w:val="24"/>
          <w:szCs w:val="24"/>
          <w:highlight w:val="white"/>
        </w:rPr>
      </w:pPr>
      <w:ins w:id="1" w:author="Sona D." w:date="2021-03-10T20:27:00Z">
        <w:r>
          <w:rPr>
            <w:noProof/>
          </w:rPr>
          <w:drawing>
            <wp:anchor distT="0" distB="0" distL="114300" distR="114300" simplePos="0" relativeHeight="251669504" behindDoc="0" locked="0" layoutInCell="1" hidden="0" allowOverlap="1" wp14:anchorId="35B05D40" wp14:editId="06D1B1E0">
              <wp:simplePos x="0" y="0"/>
              <wp:positionH relativeFrom="column">
                <wp:posOffset>1073260</wp:posOffset>
              </wp:positionH>
              <wp:positionV relativeFrom="paragraph">
                <wp:posOffset>300217</wp:posOffset>
              </wp:positionV>
              <wp:extent cx="1426618" cy="390525"/>
              <wp:effectExtent l="0" t="0" r="0" b="0"/>
              <wp:wrapNone/>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426618" cy="390525"/>
                      </a:xfrm>
                      <a:prstGeom prst="rect">
                        <a:avLst/>
                      </a:prstGeom>
                      <a:ln/>
                    </pic:spPr>
                  </pic:pic>
                </a:graphicData>
              </a:graphic>
            </wp:anchor>
          </w:drawing>
        </w:r>
      </w:ins>
    </w:p>
    <w:p w14:paraId="54346621" w14:textId="06E4EF41" w:rsidR="00FC074D" w:rsidRPr="00FC074D" w:rsidRDefault="00FC074D" w:rsidP="00FC074D">
      <w:pPr>
        <w:spacing w:line="480" w:lineRule="auto"/>
        <w:ind w:firstLine="720"/>
        <w:rPr>
          <w:rFonts w:ascii="Times New Roman" w:eastAsia="Times New Roman" w:hAnsi="Times New Roman" w:cs="Times New Roman"/>
          <w:sz w:val="24"/>
          <w:szCs w:val="24"/>
        </w:rPr>
      </w:pPr>
      <w:r w:rsidRPr="00FC074D">
        <w:rPr>
          <w:rFonts w:ascii="Times New Roman" w:eastAsia="Times New Roman" w:hAnsi="Times New Roman" w:cs="Times New Roman"/>
          <w:color w:val="222222"/>
          <w:sz w:val="24"/>
          <w:szCs w:val="24"/>
          <w:shd w:val="clear" w:color="auto" w:fill="FFFFFF"/>
        </w:rPr>
        <w:lastRenderedPageBreak/>
        <w:t xml:space="preserve">As we can see from this data, the work ended up bringing us the best fit line through the points. The </w:t>
      </w:r>
      <w:r w:rsidR="009D6A8E">
        <w:rPr>
          <w:rFonts w:ascii="Times New Roman" w:eastAsia="Times New Roman" w:hAnsi="Times New Roman" w:cs="Times New Roman"/>
          <w:color w:val="222222"/>
          <w:sz w:val="24"/>
          <w:szCs w:val="24"/>
          <w:shd w:val="clear" w:color="auto" w:fill="FFFFFF"/>
        </w:rPr>
        <w:t>R</w:t>
      </w:r>
      <w:r w:rsidRPr="00FC074D">
        <w:rPr>
          <w:rFonts w:ascii="Times New Roman" w:eastAsia="Times New Roman" w:hAnsi="Times New Roman" w:cs="Times New Roman"/>
          <w:color w:val="222222"/>
          <w:sz w:val="24"/>
          <w:szCs w:val="24"/>
          <w:shd w:val="clear" w:color="auto" w:fill="FFFFFF"/>
        </w:rPr>
        <w:t xml:space="preserve">-score of the graph is shown as 0.315, which means there is some correlation with the line to the points, but it is not a strong correlation as we only have five data points to work with. An </w:t>
      </w:r>
      <w:r w:rsidR="009D6A8E" w:rsidRPr="00FC074D">
        <w:rPr>
          <w:rFonts w:ascii="Times New Roman" w:eastAsia="Times New Roman" w:hAnsi="Times New Roman" w:cs="Times New Roman"/>
          <w:color w:val="222222"/>
          <w:sz w:val="24"/>
          <w:szCs w:val="24"/>
          <w:shd w:val="clear" w:color="auto" w:fill="FFFFFF"/>
        </w:rPr>
        <w:t>R-value</w:t>
      </w:r>
      <w:r w:rsidRPr="00FC074D">
        <w:rPr>
          <w:rFonts w:ascii="Times New Roman" w:eastAsia="Times New Roman" w:hAnsi="Times New Roman" w:cs="Times New Roman"/>
          <w:color w:val="222222"/>
          <w:sz w:val="24"/>
          <w:szCs w:val="24"/>
          <w:shd w:val="clear" w:color="auto" w:fill="FFFFFF"/>
        </w:rPr>
        <w:t xml:space="preserve"> closer to 1 would mean a near perfect correlation, so we can see that this line does not completely represent the relationship between the data points. The problem with the previously-described method is that as there is more data, the work becomes exponentially more tedious. In the real world, the difficulty of the calculations makes it near-impossible to accomplish by hand with much larger datasets, especially since actual uses of machine learning can use hundreds of thousands or millions of datasets. For this reason, </w:t>
      </w:r>
      <w:r w:rsidRPr="00FC074D">
        <w:rPr>
          <w:rFonts w:ascii="Times New Roman" w:eastAsia="Times New Roman" w:hAnsi="Times New Roman" w:cs="Times New Roman"/>
          <w:color w:val="222222"/>
          <w:sz w:val="24"/>
          <w:szCs w:val="24"/>
        </w:rPr>
        <w:t>we use computer programs to accomplish this</w:t>
      </w:r>
      <w:r w:rsidR="009D6A8E">
        <w:rPr>
          <w:rFonts w:ascii="Times New Roman" w:eastAsia="Times New Roman" w:hAnsi="Times New Roman" w:cs="Times New Roman"/>
          <w:color w:val="222222"/>
          <w:sz w:val="24"/>
          <w:szCs w:val="24"/>
        </w:rPr>
        <w:t>,</w:t>
      </w:r>
      <w:r w:rsidRPr="00FC074D">
        <w:rPr>
          <w:rFonts w:ascii="Times New Roman" w:eastAsia="Times New Roman" w:hAnsi="Times New Roman" w:cs="Times New Roman"/>
          <w:color w:val="222222"/>
          <w:sz w:val="24"/>
          <w:szCs w:val="24"/>
        </w:rPr>
        <w:t xml:space="preserve"> instead of calculating the millions of data points that would be used by hand. To show how this works, I used a Python-based, open-source machine learning algorithm that I incorporated into my own Python program. As someone who has been learning Python for many years, it was amazing to learn that not only were many machine learning algorithms made in Python, but also that I too could use one myself. Using online resources, I studied how these algorithms work in Python, so I could then incorporate it into my own program for this exploration.</w:t>
      </w:r>
    </w:p>
    <w:p w14:paraId="00000050" w14:textId="4818011B" w:rsidR="00C27313" w:rsidRDefault="00FC074D" w:rsidP="00FC074D">
      <w:pPr>
        <w:spacing w:line="480" w:lineRule="auto"/>
        <w:ind w:firstLine="720"/>
        <w:rPr>
          <w:rFonts w:ascii="Times New Roman" w:eastAsia="Times New Roman" w:hAnsi="Times New Roman" w:cs="Times New Roman"/>
          <w:sz w:val="24"/>
          <w:szCs w:val="24"/>
        </w:rPr>
      </w:pPr>
      <w:r w:rsidRPr="00FC074D">
        <w:rPr>
          <w:rFonts w:ascii="Times New Roman" w:eastAsia="Times New Roman" w:hAnsi="Times New Roman" w:cs="Times New Roman"/>
          <w:color w:val="222222"/>
          <w:sz w:val="24"/>
          <w:szCs w:val="24"/>
          <w:shd w:val="clear" w:color="auto" w:fill="FFFFFF"/>
        </w:rPr>
        <w:t>In order to make the graph as accurate as possible, I obtained actual local MLS data of house sales in recent years. I narrowed down the data to sales that were between $500,000 and $2,000,000 and increased the sampling data used from the previous example of 42 data sets to more than 1500 different house sales data sets. This resulted in the following graph</w:t>
      </w:r>
      <w:r>
        <w:rPr>
          <w:rFonts w:ascii="Times New Roman" w:eastAsia="Times New Roman" w:hAnsi="Times New Roman" w:cs="Times New Roman"/>
          <w:color w:val="222222"/>
          <w:sz w:val="24"/>
          <w:szCs w:val="24"/>
          <w:shd w:val="clear" w:color="auto" w:fill="FFFFFF"/>
        </w:rPr>
        <w:t>:</w:t>
      </w:r>
    </w:p>
    <w:p w14:paraId="5BEF3B4E" w14:textId="77777777" w:rsidR="00FC074D" w:rsidRPr="00FC074D" w:rsidRDefault="00FC074D" w:rsidP="00FC074D">
      <w:pPr>
        <w:spacing w:line="480" w:lineRule="auto"/>
        <w:ind w:firstLine="720"/>
        <w:rPr>
          <w:rFonts w:ascii="Times New Roman" w:eastAsia="Times New Roman" w:hAnsi="Times New Roman" w:cs="Times New Roman"/>
          <w:sz w:val="24"/>
          <w:szCs w:val="24"/>
        </w:rPr>
      </w:pPr>
    </w:p>
    <w:p w14:paraId="715DCB88" w14:textId="77777777" w:rsidR="00F4121E" w:rsidRDefault="00F4121E" w:rsidP="00FC074D">
      <w:pPr>
        <w:spacing w:line="480" w:lineRule="auto"/>
        <w:rPr>
          <w:rFonts w:ascii="Times New Roman" w:eastAsia="Times New Roman" w:hAnsi="Times New Roman" w:cs="Times New Roman"/>
          <w:color w:val="222222"/>
          <w:sz w:val="24"/>
          <w:szCs w:val="24"/>
          <w:highlight w:val="white"/>
        </w:rPr>
      </w:pPr>
    </w:p>
    <w:p w14:paraId="00000051" w14:textId="77777777" w:rsidR="00C27313" w:rsidRDefault="007C0267">
      <w:pPr>
        <w:spacing w:line="480" w:lineRule="auto"/>
        <w:rPr>
          <w:rFonts w:ascii="Times New Roman" w:eastAsia="Times New Roman" w:hAnsi="Times New Roman" w:cs="Times New Roman"/>
          <w:color w:val="222222"/>
          <w:sz w:val="24"/>
          <w:szCs w:val="24"/>
          <w:highlight w:val="white"/>
        </w:rPr>
      </w:pPr>
      <w:r>
        <w:rPr>
          <w:noProof/>
        </w:rPr>
        <w:lastRenderedPageBreak/>
        <w:drawing>
          <wp:anchor distT="0" distB="0" distL="114300" distR="114300" simplePos="0" relativeHeight="251671552" behindDoc="0" locked="0" layoutInCell="1" hidden="0" allowOverlap="1" wp14:anchorId="17FDAF16" wp14:editId="7A32A054">
            <wp:simplePos x="0" y="0"/>
            <wp:positionH relativeFrom="column">
              <wp:posOffset>970670</wp:posOffset>
            </wp:positionH>
            <wp:positionV relativeFrom="paragraph">
              <wp:posOffset>117549</wp:posOffset>
            </wp:positionV>
            <wp:extent cx="4002259" cy="3585780"/>
            <wp:effectExtent l="0" t="0" r="0" b="0"/>
            <wp:wrapNone/>
            <wp:docPr id="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4002259" cy="3585780"/>
                    </a:xfrm>
                    <a:prstGeom prst="rect">
                      <a:avLst/>
                    </a:prstGeom>
                    <a:ln/>
                  </pic:spPr>
                </pic:pic>
              </a:graphicData>
            </a:graphic>
          </wp:anchor>
        </w:drawing>
      </w:r>
    </w:p>
    <w:p w14:paraId="00000052" w14:textId="0E414218" w:rsidR="00C27313" w:rsidRDefault="00F4121E">
      <w:pPr>
        <w:spacing w:line="480" w:lineRule="auto"/>
        <w:ind w:hanging="720"/>
        <w:jc w:val="center"/>
        <w:rPr>
          <w:rFonts w:ascii="Times New Roman" w:eastAsia="Times New Roman" w:hAnsi="Times New Roman" w:cs="Times New Roman"/>
          <w:color w:val="222222"/>
          <w:sz w:val="24"/>
          <w:szCs w:val="24"/>
          <w:highlight w:val="white"/>
        </w:rPr>
      </w:pPr>
      <w:r w:rsidRPr="00E52FDC">
        <w:rPr>
          <w:rFonts w:ascii="Times New Roman" w:eastAsia="Times New Roman" w:hAnsi="Times New Roman" w:cs="Times New Roman"/>
          <w:noProof/>
          <w:color w:val="222222"/>
          <w:sz w:val="24"/>
          <w:szCs w:val="24"/>
          <w:highlight w:val="white"/>
        </w:rPr>
        <mc:AlternateContent>
          <mc:Choice Requires="wps">
            <w:drawing>
              <wp:anchor distT="45720" distB="45720" distL="114300" distR="114300" simplePos="0" relativeHeight="251706368" behindDoc="0" locked="0" layoutInCell="1" allowOverlap="1" wp14:anchorId="34D6D6DF" wp14:editId="6FF96212">
                <wp:simplePos x="0" y="0"/>
                <wp:positionH relativeFrom="column">
                  <wp:posOffset>1492250</wp:posOffset>
                </wp:positionH>
                <wp:positionV relativeFrom="paragraph">
                  <wp:posOffset>144780</wp:posOffset>
                </wp:positionV>
                <wp:extent cx="3511550" cy="140462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1404620"/>
                        </a:xfrm>
                        <a:prstGeom prst="rect">
                          <a:avLst/>
                        </a:prstGeom>
                        <a:noFill/>
                        <a:ln w="9525">
                          <a:noFill/>
                          <a:miter lim="800000"/>
                          <a:headEnd/>
                          <a:tailEnd/>
                        </a:ln>
                      </wps:spPr>
                      <wps:txbx>
                        <w:txbxContent>
                          <w:p w14:paraId="38937662" w14:textId="25DF4D19" w:rsidR="009D6A8E" w:rsidRDefault="009D6A8E" w:rsidP="00F4121E">
                            <w:r>
                              <w:t>Line of Best Fit through Datapoints with Outliers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D6D6DF" id="_x0000_t202" coordsize="21600,21600" o:spt="202" path="m,l,21600r21600,l21600,xe">
                <v:stroke joinstyle="miter"/>
                <v:path gradientshapeok="t" o:connecttype="rect"/>
              </v:shapetype>
              <v:shape id="Text Box 19" o:spid="_x0000_s1026" type="#_x0000_t202" style="position:absolute;left:0;text-align:left;margin-left:117.5pt;margin-top:11.4pt;width:276.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" filled="f" stroked="f">
                <v:textbox style="mso-fit-shape-to-text:t">
                  <w:txbxContent>
                    <w:p w14:paraId="38937662" w14:textId="25DF4D19" w:rsidR="009D6A8E" w:rsidRDefault="009D6A8E" w:rsidP="00F4121E">
                      <w:r>
                        <w:t>Line of Best Fit through Datapoints with Outliers</w:t>
                      </w:r>
                    </w:p>
                  </w:txbxContent>
                </v:textbox>
              </v:shape>
            </w:pict>
          </mc:Fallback>
        </mc:AlternateContent>
      </w:r>
    </w:p>
    <w:p w14:paraId="00000053" w14:textId="286A880B" w:rsidR="00C27313" w:rsidRDefault="00C27313">
      <w:pPr>
        <w:spacing w:line="480" w:lineRule="auto"/>
        <w:ind w:hanging="720"/>
        <w:jc w:val="center"/>
        <w:rPr>
          <w:rFonts w:ascii="Times New Roman" w:eastAsia="Times New Roman" w:hAnsi="Times New Roman" w:cs="Times New Roman"/>
          <w:color w:val="222222"/>
          <w:sz w:val="24"/>
          <w:szCs w:val="24"/>
          <w:highlight w:val="white"/>
        </w:rPr>
      </w:pPr>
    </w:p>
    <w:p w14:paraId="00000054" w14:textId="6B7FC6BA" w:rsidR="00C27313" w:rsidRDefault="00F4121E">
      <w:pPr>
        <w:spacing w:line="480" w:lineRule="auto"/>
        <w:ind w:hanging="720"/>
        <w:jc w:val="center"/>
        <w:rPr>
          <w:rFonts w:ascii="Times New Roman" w:eastAsia="Times New Roman" w:hAnsi="Times New Roman" w:cs="Times New Roman"/>
          <w:color w:val="222222"/>
          <w:sz w:val="24"/>
          <w:szCs w:val="24"/>
          <w:highlight w:val="white"/>
        </w:rPr>
      </w:pPr>
      <w:r w:rsidRPr="00F4121E">
        <w:rPr>
          <w:rFonts w:ascii="Times New Roman" w:eastAsia="Times New Roman" w:hAnsi="Times New Roman" w:cs="Times New Roman"/>
          <w:noProof/>
          <w:color w:val="222222"/>
          <w:sz w:val="24"/>
          <w:szCs w:val="24"/>
          <w:highlight w:val="white"/>
        </w:rPr>
        <mc:AlternateContent>
          <mc:Choice Requires="wps">
            <w:drawing>
              <wp:anchor distT="45720" distB="45720" distL="114300" distR="114300" simplePos="0" relativeHeight="251703296" behindDoc="0" locked="0" layoutInCell="1" allowOverlap="1" wp14:anchorId="6E5EC7A4" wp14:editId="32F77C48">
                <wp:simplePos x="0" y="0"/>
                <wp:positionH relativeFrom="margin">
                  <wp:posOffset>82550</wp:posOffset>
                </wp:positionH>
                <wp:positionV relativeFrom="paragraph">
                  <wp:posOffset>376555</wp:posOffset>
                </wp:positionV>
                <wp:extent cx="914400" cy="475699"/>
                <wp:effectExtent l="0" t="0" r="19050" b="1968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75699"/>
                        </a:xfrm>
                        <a:prstGeom prst="rect">
                          <a:avLst/>
                        </a:prstGeom>
                        <a:solidFill>
                          <a:srgbClr val="FFFFFF"/>
                        </a:solidFill>
                        <a:ln w="9525">
                          <a:solidFill>
                            <a:schemeClr val="bg1"/>
                          </a:solidFill>
                          <a:miter lim="800000"/>
                          <a:headEnd/>
                          <a:tailEnd/>
                        </a:ln>
                      </wps:spPr>
                      <wps:txbx>
                        <w:txbxContent>
                          <w:p w14:paraId="313AB14C" w14:textId="77777777" w:rsidR="009D6A8E" w:rsidRPr="006A59E2" w:rsidRDefault="00DD2706" w:rsidP="00F4121E">
                            <w:pPr>
                              <w:rPr>
                                <w:sz w:val="14"/>
                                <w:szCs w:val="14"/>
                              </w:rPr>
                            </w:pPr>
                            <m:oMathPara>
                              <m:oMath>
                                <m:f>
                                  <m:fPr>
                                    <m:ctrlPr>
                                      <w:rPr>
                                        <w:rFonts w:ascii="Cambria Math" w:hAnsi="Cambria Math"/>
                                        <w:i/>
                                        <w:sz w:val="14"/>
                                        <w:szCs w:val="14"/>
                                      </w:rPr>
                                    </m:ctrlPr>
                                  </m:fPr>
                                  <m:num>
                                    <m:r>
                                      <w:rPr>
                                        <w:rFonts w:ascii="Cambria Math" w:hAnsi="Cambria Math"/>
                                        <w:sz w:val="14"/>
                                        <w:szCs w:val="14"/>
                                      </w:rPr>
                                      <m:t>Price ($)</m:t>
                                    </m:r>
                                  </m:num>
                                  <m:den>
                                    <m:f>
                                      <m:fPr>
                                        <m:ctrlPr>
                                          <w:rPr>
                                            <w:rFonts w:ascii="Cambria Math" w:hAnsi="Cambria Math"/>
                                            <w:i/>
                                            <w:sz w:val="14"/>
                                            <w:szCs w:val="14"/>
                                          </w:rPr>
                                        </m:ctrlPr>
                                      </m:fPr>
                                      <m:num>
                                        <m:r>
                                          <w:rPr>
                                            <w:rFonts w:ascii="Cambria Math" w:hAnsi="Cambria Math"/>
                                            <w:sz w:val="14"/>
                                            <w:szCs w:val="14"/>
                                          </w:rPr>
                                          <m:t>Square Feet (</m:t>
                                        </m:r>
                                        <m:sSup>
                                          <m:sSupPr>
                                            <m:ctrlPr>
                                              <w:rPr>
                                                <w:rFonts w:ascii="Cambria Math" w:hAnsi="Cambria Math"/>
                                                <w:i/>
                                                <w:sz w:val="14"/>
                                                <w:szCs w:val="14"/>
                                              </w:rPr>
                                            </m:ctrlPr>
                                          </m:sSupPr>
                                          <m:e>
                                            <m:r>
                                              <w:rPr>
                                                <w:rFonts w:ascii="Cambria Math" w:hAnsi="Cambria Math"/>
                                                <w:sz w:val="14"/>
                                                <w:szCs w:val="14"/>
                                              </w:rPr>
                                              <m:t>ft</m:t>
                                            </m:r>
                                          </m:e>
                                          <m:sup>
                                            <m:r>
                                              <w:rPr>
                                                <w:rFonts w:ascii="Cambria Math" w:hAnsi="Cambria Math"/>
                                                <w:sz w:val="14"/>
                                                <w:szCs w:val="14"/>
                                              </w:rPr>
                                              <m:t>2</m:t>
                                            </m:r>
                                          </m:sup>
                                        </m:sSup>
                                        <m:r>
                                          <w:rPr>
                                            <w:rFonts w:ascii="Cambria Math" w:hAnsi="Cambria Math"/>
                                            <w:sz w:val="14"/>
                                            <w:szCs w:val="14"/>
                                          </w:rPr>
                                          <m:t>)</m:t>
                                        </m:r>
                                      </m:num>
                                      <m:den>
                                        <m:r>
                                          <w:rPr>
                                            <w:rFonts w:ascii="Cambria Math" w:hAnsi="Cambria Math"/>
                                            <w:sz w:val="14"/>
                                            <w:szCs w:val="14"/>
                                          </w:rPr>
                                          <m:t># Bedrooms</m:t>
                                        </m:r>
                                      </m:den>
                                    </m:f>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EC7A4" id="Text Box 2" o:spid="_x0000_s1027" type="#_x0000_t202" style="position:absolute;left:0;text-align:left;margin-left:6.5pt;margin-top:29.65pt;width:1in;height:37.4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" strokecolor="white [3212]">
                <v:textbox>
                  <w:txbxContent>
                    <w:p w14:paraId="313AB14C" w14:textId="77777777" w:rsidR="009D6A8E" w:rsidRPr="006A59E2" w:rsidRDefault="00DD2706" w:rsidP="00F4121E">
                      <w:pPr>
                        <w:rPr>
                          <w:sz w:val="14"/>
                          <w:szCs w:val="14"/>
                        </w:rPr>
                      </w:pPr>
                      <m:oMathPara>
                        <m:oMath>
                          <m:f>
                            <m:fPr>
                              <m:ctrlPr>
                                <w:rPr>
                                  <w:rFonts w:ascii="Cambria Math" w:hAnsi="Cambria Math"/>
                                  <w:i/>
                                  <w:sz w:val="14"/>
                                  <w:szCs w:val="14"/>
                                </w:rPr>
                              </m:ctrlPr>
                            </m:fPr>
                            <m:num>
                              <m:r>
                                <w:rPr>
                                  <w:rFonts w:ascii="Cambria Math" w:hAnsi="Cambria Math"/>
                                  <w:sz w:val="14"/>
                                  <w:szCs w:val="14"/>
                                </w:rPr>
                                <m:t>Price ($)</m:t>
                              </m:r>
                            </m:num>
                            <m:den>
                              <m:f>
                                <m:fPr>
                                  <m:ctrlPr>
                                    <w:rPr>
                                      <w:rFonts w:ascii="Cambria Math" w:hAnsi="Cambria Math"/>
                                      <w:i/>
                                      <w:sz w:val="14"/>
                                      <w:szCs w:val="14"/>
                                    </w:rPr>
                                  </m:ctrlPr>
                                </m:fPr>
                                <m:num>
                                  <m:r>
                                    <w:rPr>
                                      <w:rFonts w:ascii="Cambria Math" w:hAnsi="Cambria Math"/>
                                      <w:sz w:val="14"/>
                                      <w:szCs w:val="14"/>
                                    </w:rPr>
                                    <m:t>Square Feet (</m:t>
                                  </m:r>
                                  <m:sSup>
                                    <m:sSupPr>
                                      <m:ctrlPr>
                                        <w:rPr>
                                          <w:rFonts w:ascii="Cambria Math" w:hAnsi="Cambria Math"/>
                                          <w:i/>
                                          <w:sz w:val="14"/>
                                          <w:szCs w:val="14"/>
                                        </w:rPr>
                                      </m:ctrlPr>
                                    </m:sSupPr>
                                    <m:e>
                                      <m:r>
                                        <w:rPr>
                                          <w:rFonts w:ascii="Cambria Math" w:hAnsi="Cambria Math"/>
                                          <w:sz w:val="14"/>
                                          <w:szCs w:val="14"/>
                                        </w:rPr>
                                        <m:t>ft</m:t>
                                      </m:r>
                                    </m:e>
                                    <m:sup>
                                      <m:r>
                                        <w:rPr>
                                          <w:rFonts w:ascii="Cambria Math" w:hAnsi="Cambria Math"/>
                                          <w:sz w:val="14"/>
                                          <w:szCs w:val="14"/>
                                        </w:rPr>
                                        <m:t>2</m:t>
                                      </m:r>
                                    </m:sup>
                                  </m:sSup>
                                  <m:r>
                                    <w:rPr>
                                      <w:rFonts w:ascii="Cambria Math" w:hAnsi="Cambria Math"/>
                                      <w:sz w:val="14"/>
                                      <w:szCs w:val="14"/>
                                    </w:rPr>
                                    <m:t>)</m:t>
                                  </m:r>
                                </m:num>
                                <m:den>
                                  <m:r>
                                    <w:rPr>
                                      <w:rFonts w:ascii="Cambria Math" w:hAnsi="Cambria Math"/>
                                      <w:sz w:val="14"/>
                                      <w:szCs w:val="14"/>
                                    </w:rPr>
                                    <m:t># Bedrooms</m:t>
                                  </m:r>
                                </m:den>
                              </m:f>
                            </m:den>
                          </m:f>
                        </m:oMath>
                      </m:oMathPara>
                    </w:p>
                  </w:txbxContent>
                </v:textbox>
                <w10:wrap anchorx="margin"/>
              </v:shape>
            </w:pict>
          </mc:Fallback>
        </mc:AlternateContent>
      </w:r>
    </w:p>
    <w:p w14:paraId="00000055" w14:textId="746F8910" w:rsidR="00C27313" w:rsidRDefault="00C27313">
      <w:pPr>
        <w:spacing w:line="480" w:lineRule="auto"/>
        <w:ind w:hanging="720"/>
        <w:jc w:val="center"/>
        <w:rPr>
          <w:rFonts w:ascii="Times New Roman" w:eastAsia="Times New Roman" w:hAnsi="Times New Roman" w:cs="Times New Roman"/>
          <w:color w:val="222222"/>
          <w:sz w:val="24"/>
          <w:szCs w:val="24"/>
          <w:highlight w:val="white"/>
        </w:rPr>
      </w:pPr>
    </w:p>
    <w:p w14:paraId="00000056" w14:textId="362D9887" w:rsidR="00C27313" w:rsidRDefault="00C27313">
      <w:pPr>
        <w:spacing w:line="480" w:lineRule="auto"/>
        <w:ind w:hanging="720"/>
        <w:jc w:val="center"/>
        <w:rPr>
          <w:rFonts w:ascii="Times New Roman" w:eastAsia="Times New Roman" w:hAnsi="Times New Roman" w:cs="Times New Roman"/>
          <w:color w:val="222222"/>
          <w:sz w:val="24"/>
          <w:szCs w:val="24"/>
          <w:highlight w:val="white"/>
        </w:rPr>
      </w:pPr>
    </w:p>
    <w:p w14:paraId="00000057" w14:textId="78A40458" w:rsidR="00C27313" w:rsidRDefault="00C27313">
      <w:pPr>
        <w:spacing w:line="480" w:lineRule="auto"/>
        <w:ind w:hanging="720"/>
        <w:jc w:val="center"/>
        <w:rPr>
          <w:rFonts w:ascii="Times New Roman" w:eastAsia="Times New Roman" w:hAnsi="Times New Roman" w:cs="Times New Roman"/>
          <w:color w:val="222222"/>
          <w:sz w:val="24"/>
          <w:szCs w:val="24"/>
          <w:highlight w:val="white"/>
        </w:rPr>
      </w:pPr>
    </w:p>
    <w:p w14:paraId="00000058" w14:textId="470D88C0" w:rsidR="00C27313" w:rsidRDefault="00F4121E">
      <w:pPr>
        <w:spacing w:line="480" w:lineRule="auto"/>
        <w:ind w:hanging="720"/>
        <w:jc w:val="center"/>
        <w:rPr>
          <w:rFonts w:ascii="Times New Roman" w:eastAsia="Times New Roman" w:hAnsi="Times New Roman" w:cs="Times New Roman"/>
          <w:color w:val="222222"/>
          <w:sz w:val="24"/>
          <w:szCs w:val="24"/>
          <w:highlight w:val="white"/>
        </w:rPr>
      </w:pPr>
      <w:r w:rsidRPr="00F4121E">
        <w:rPr>
          <w:rFonts w:ascii="Times New Roman" w:eastAsia="Times New Roman" w:hAnsi="Times New Roman" w:cs="Times New Roman"/>
          <w:noProof/>
          <w:color w:val="222222"/>
          <w:sz w:val="24"/>
          <w:szCs w:val="24"/>
        </w:rPr>
        <w:drawing>
          <wp:anchor distT="0" distB="0" distL="114300" distR="114300" simplePos="0" relativeHeight="251704320" behindDoc="0" locked="0" layoutInCell="1" allowOverlap="1" wp14:anchorId="22A596B0" wp14:editId="06C91D08">
            <wp:simplePos x="0" y="0"/>
            <wp:positionH relativeFrom="margin">
              <wp:posOffset>3368675</wp:posOffset>
            </wp:positionH>
            <wp:positionV relativeFrom="paragraph">
              <wp:posOffset>158750</wp:posOffset>
            </wp:positionV>
            <wp:extent cx="470414" cy="106692"/>
            <wp:effectExtent l="0" t="0" r="635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0414" cy="106692"/>
                    </a:xfrm>
                    <a:prstGeom prst="rect">
                      <a:avLst/>
                    </a:prstGeom>
                  </pic:spPr>
                </pic:pic>
              </a:graphicData>
            </a:graphic>
            <wp14:sizeRelH relativeFrom="margin">
              <wp14:pctWidth>0</wp14:pctWidth>
            </wp14:sizeRelH>
            <wp14:sizeRelV relativeFrom="margin">
              <wp14:pctHeight>0</wp14:pctHeight>
            </wp14:sizeRelV>
          </wp:anchor>
        </w:drawing>
      </w:r>
    </w:p>
    <w:p w14:paraId="00000059" w14:textId="59C15724" w:rsidR="00C27313" w:rsidRDefault="00C27313">
      <w:pPr>
        <w:spacing w:line="480" w:lineRule="auto"/>
        <w:ind w:firstLine="720"/>
        <w:rPr>
          <w:rFonts w:ascii="Times New Roman" w:eastAsia="Times New Roman" w:hAnsi="Times New Roman" w:cs="Times New Roman"/>
          <w:color w:val="222222"/>
          <w:sz w:val="24"/>
          <w:szCs w:val="24"/>
          <w:highlight w:val="white"/>
        </w:rPr>
      </w:pPr>
    </w:p>
    <w:p w14:paraId="0000005A" w14:textId="6B76CA71" w:rsidR="00C27313" w:rsidRPr="0071349D" w:rsidRDefault="00AC7440">
      <w:pPr>
        <w:spacing w:line="480" w:lineRule="auto"/>
        <w:ind w:firstLine="720"/>
        <w:rPr>
          <w:rFonts w:ascii="Times New Roman" w:eastAsia="Times New Roman" w:hAnsi="Times New Roman" w:cs="Times New Roman"/>
          <w:color w:val="222222"/>
          <w:sz w:val="24"/>
          <w:szCs w:val="24"/>
          <w:highlight w:val="white"/>
        </w:rPr>
      </w:pPr>
      <w:r>
        <w:rPr>
          <w:noProof/>
        </w:rPr>
        <w:drawing>
          <wp:anchor distT="0" distB="0" distL="114300" distR="114300" simplePos="0" relativeHeight="251672576" behindDoc="0" locked="0" layoutInCell="1" hidden="0" allowOverlap="1" wp14:anchorId="033D9F58" wp14:editId="5133A9BF">
            <wp:simplePos x="0" y="0"/>
            <wp:positionH relativeFrom="margin">
              <wp:align>center</wp:align>
            </wp:positionH>
            <wp:positionV relativeFrom="paragraph">
              <wp:posOffset>2411482</wp:posOffset>
            </wp:positionV>
            <wp:extent cx="2831418" cy="2549721"/>
            <wp:effectExtent l="0" t="0" r="7620" b="3175"/>
            <wp:wrapNone/>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831418" cy="2549721"/>
                    </a:xfrm>
                    <a:prstGeom prst="rect">
                      <a:avLst/>
                    </a:prstGeom>
                    <a:ln/>
                  </pic:spPr>
                </pic:pic>
              </a:graphicData>
            </a:graphic>
          </wp:anchor>
        </w:drawing>
      </w:r>
      <w:r w:rsidR="0071349D" w:rsidRPr="0071349D">
        <w:rPr>
          <w:rFonts w:ascii="Times New Roman" w:hAnsi="Times New Roman" w:cs="Times New Roman"/>
          <w:color w:val="222222"/>
          <w:sz w:val="24"/>
          <w:szCs w:val="24"/>
          <w:shd w:val="clear" w:color="auto" w:fill="FFFFFF"/>
        </w:rPr>
        <w:t>The main problem in this graph, though, is the outliers. For an accurate prediction, you need to remove the outliers, because they represent the exceptions and can make the line of best fit less accurate and less representative of the rest of the data. The outliers are found by taking the points that fall out of the confidence interval, which gives the amount of uncertainty within the sample data. In this case, the confidence interval was about 95%, so I removed the 5% of points that were outside the interval. After removing all the outliers, this give</w:t>
      </w:r>
      <w:r w:rsidR="009D6A8E">
        <w:rPr>
          <w:rFonts w:ascii="Times New Roman" w:hAnsi="Times New Roman" w:cs="Times New Roman"/>
          <w:color w:val="222222"/>
          <w:sz w:val="24"/>
          <w:szCs w:val="24"/>
          <w:shd w:val="clear" w:color="auto" w:fill="FFFFFF"/>
        </w:rPr>
        <w:t>s</w:t>
      </w:r>
      <w:r w:rsidR="0071349D" w:rsidRPr="0071349D">
        <w:rPr>
          <w:rFonts w:ascii="Times New Roman" w:hAnsi="Times New Roman" w:cs="Times New Roman"/>
          <w:color w:val="222222"/>
          <w:sz w:val="24"/>
          <w:szCs w:val="24"/>
          <w:shd w:val="clear" w:color="auto" w:fill="FFFFFF"/>
        </w:rPr>
        <w:t xml:space="preserve"> the final graph with the x-axis being the age and the y-axis being the sell price per </w:t>
      </w:r>
      <w:r w:rsidR="0071349D" w:rsidRPr="0071349D">
        <w:rPr>
          <w:rFonts w:ascii="Times New Roman" w:hAnsi="Times New Roman" w:cs="Times New Roman"/>
          <w:i/>
          <w:iCs/>
          <w:color w:val="222222"/>
          <w:sz w:val="24"/>
          <w:szCs w:val="24"/>
          <w:shd w:val="clear" w:color="auto" w:fill="FFFFFF"/>
        </w:rPr>
        <w:t>Ft</w:t>
      </w:r>
      <w:r w:rsidR="0071349D" w:rsidRPr="0071349D">
        <w:rPr>
          <w:rFonts w:ascii="Times New Roman" w:hAnsi="Times New Roman" w:cs="Times New Roman"/>
          <w:i/>
          <w:iCs/>
          <w:color w:val="222222"/>
          <w:sz w:val="24"/>
          <w:szCs w:val="24"/>
          <w:shd w:val="clear" w:color="auto" w:fill="FFFFFF"/>
          <w:vertAlign w:val="superscript"/>
        </w:rPr>
        <w:t>2</w:t>
      </w:r>
      <w:r w:rsidR="0071349D" w:rsidRPr="0071349D">
        <w:rPr>
          <w:rFonts w:ascii="Times New Roman" w:hAnsi="Times New Roman" w:cs="Times New Roman"/>
          <w:color w:val="222222"/>
          <w:sz w:val="24"/>
          <w:szCs w:val="24"/>
          <w:shd w:val="clear" w:color="auto" w:fill="FFFFFF"/>
        </w:rPr>
        <w:t xml:space="preserve"> per number of bedroom</w:t>
      </w:r>
      <w:r w:rsidR="007C0267" w:rsidRPr="0071349D">
        <w:rPr>
          <w:rFonts w:ascii="Times New Roman" w:eastAsia="Times New Roman" w:hAnsi="Times New Roman" w:cs="Times New Roman"/>
          <w:color w:val="222222"/>
          <w:sz w:val="24"/>
          <w:szCs w:val="24"/>
          <w:highlight w:val="white"/>
        </w:rPr>
        <w:t>s:</w:t>
      </w:r>
    </w:p>
    <w:p w14:paraId="0000005B" w14:textId="4C7110CA" w:rsidR="00C27313" w:rsidRDefault="00E52FDC">
      <w:pPr>
        <w:spacing w:line="480" w:lineRule="auto"/>
        <w:rPr>
          <w:rFonts w:ascii="Times New Roman" w:eastAsia="Times New Roman" w:hAnsi="Times New Roman" w:cs="Times New Roman"/>
          <w:color w:val="222222"/>
          <w:sz w:val="24"/>
          <w:szCs w:val="24"/>
          <w:highlight w:val="white"/>
        </w:rPr>
      </w:pPr>
      <w:r w:rsidRPr="00E52FDC">
        <w:rPr>
          <w:rFonts w:ascii="Times New Roman" w:eastAsia="Times New Roman" w:hAnsi="Times New Roman" w:cs="Times New Roman"/>
          <w:noProof/>
          <w:color w:val="222222"/>
          <w:sz w:val="24"/>
          <w:szCs w:val="24"/>
          <w:highlight w:val="white"/>
        </w:rPr>
        <mc:AlternateContent>
          <mc:Choice Requires="wps">
            <w:drawing>
              <wp:anchor distT="45720" distB="45720" distL="114300" distR="114300" simplePos="0" relativeHeight="251683840" behindDoc="0" locked="0" layoutInCell="1" allowOverlap="1" wp14:anchorId="246448E9" wp14:editId="5C7F2177">
                <wp:simplePos x="0" y="0"/>
                <wp:positionH relativeFrom="column">
                  <wp:posOffset>1775460</wp:posOffset>
                </wp:positionH>
                <wp:positionV relativeFrom="paragraph">
                  <wp:posOffset>147071</wp:posOffset>
                </wp:positionV>
                <wp:extent cx="2659380"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404620"/>
                        </a:xfrm>
                        <a:prstGeom prst="rect">
                          <a:avLst/>
                        </a:prstGeom>
                        <a:noFill/>
                        <a:ln w="9525">
                          <a:noFill/>
                          <a:miter lim="800000"/>
                          <a:headEnd/>
                          <a:tailEnd/>
                        </a:ln>
                      </wps:spPr>
                      <wps:txbx>
                        <w:txbxContent>
                          <w:p w14:paraId="47F9106E" w14:textId="143AA852" w:rsidR="009D6A8E" w:rsidRDefault="009D6A8E">
                            <w:r>
                              <w:t>Line of Best Fit through Datapoints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6448E9" id="_x0000_s1028" type="#_x0000_t202" style="position:absolute;margin-left:139.8pt;margin-top:11.6pt;width:209.4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" filled="f" stroked="f">
                <v:textbox style="mso-fit-shape-to-text:t">
                  <w:txbxContent>
                    <w:p w14:paraId="47F9106E" w14:textId="143AA852" w:rsidR="009D6A8E" w:rsidRDefault="009D6A8E">
                      <w:r>
                        <w:t>Line of Best Fit through Datapoints</w:t>
                      </w:r>
                    </w:p>
                  </w:txbxContent>
                </v:textbox>
              </v:shape>
            </w:pict>
          </mc:Fallback>
        </mc:AlternateContent>
      </w:r>
    </w:p>
    <w:p w14:paraId="0000005C" w14:textId="77777777" w:rsidR="00C27313" w:rsidRDefault="00DD2706">
      <w:pPr>
        <w:jc w:val="center"/>
        <w:rPr>
          <w:rFonts w:ascii="Cambria Math" w:eastAsia="Cambria Math" w:hAnsi="Cambria Math" w:cs="Cambria Math"/>
          <w:color w:val="222222"/>
          <w:sz w:val="24"/>
          <w:szCs w:val="24"/>
          <w:highlight w:val="white"/>
        </w:rPr>
      </w:pPr>
      <m:oMathPara>
        <m:oMath>
          <m:sSup>
            <m:sSupPr>
              <m:ctrlPr>
                <w:rPr>
                  <w:rFonts w:ascii="Cambria Math" w:eastAsia="Cambria Math" w:hAnsi="Cambria Math" w:cs="Cambria Math"/>
                  <w:color w:val="222222"/>
                  <w:sz w:val="24"/>
                  <w:szCs w:val="24"/>
                  <w:highlight w:val="white"/>
                </w:rPr>
              </m:ctrlPr>
            </m:sSupPr>
            <m:e>
              <m:r>
                <w:rPr>
                  <w:rFonts w:ascii="Cambria Math" w:eastAsia="Cambria Math" w:hAnsi="Cambria Math" w:cs="Cambria Math"/>
                  <w:color w:val="222222"/>
                  <w:sz w:val="24"/>
                  <w:szCs w:val="24"/>
                  <w:highlight w:val="white"/>
                </w:rPr>
                <m:t>R</m:t>
              </m:r>
            </m:e>
            <m:sup>
              <m:r>
                <w:rPr>
                  <w:rFonts w:ascii="Cambria Math" w:eastAsia="Cambria Math" w:hAnsi="Cambria Math" w:cs="Cambria Math"/>
                  <w:color w:val="222222"/>
                  <w:sz w:val="24"/>
                  <w:szCs w:val="24"/>
                  <w:highlight w:val="white"/>
                </w:rPr>
                <m:t>2</m:t>
              </m:r>
            </m:sup>
          </m:sSup>
          <m:r>
            <w:rPr>
              <w:rFonts w:ascii="Cambria Math" w:eastAsia="Cambria Math" w:hAnsi="Cambria Math" w:cs="Cambria Math"/>
              <w:color w:val="222222"/>
              <w:sz w:val="24"/>
              <w:szCs w:val="24"/>
              <w:highlight w:val="white"/>
            </w:rPr>
            <m:t>=-2.073</m:t>
          </m:r>
        </m:oMath>
      </m:oMathPara>
    </w:p>
    <w:p w14:paraId="0000005D" w14:textId="013A9D9A" w:rsidR="00C27313" w:rsidRDefault="006A59E2">
      <w:pPr>
        <w:spacing w:line="480" w:lineRule="auto"/>
        <w:ind w:hanging="720"/>
        <w:jc w:val="center"/>
        <w:rPr>
          <w:rFonts w:ascii="Times New Roman" w:eastAsia="Times New Roman" w:hAnsi="Times New Roman" w:cs="Times New Roman"/>
          <w:color w:val="222222"/>
          <w:sz w:val="24"/>
          <w:szCs w:val="24"/>
          <w:highlight w:val="white"/>
        </w:rPr>
      </w:pPr>
      <w:r w:rsidRPr="006A59E2">
        <w:rPr>
          <w:rFonts w:ascii="Times New Roman" w:eastAsia="Times New Roman" w:hAnsi="Times New Roman" w:cs="Times New Roman"/>
          <w:noProof/>
          <w:color w:val="222222"/>
          <w:sz w:val="24"/>
          <w:szCs w:val="24"/>
          <w:highlight w:val="white"/>
        </w:rPr>
        <mc:AlternateContent>
          <mc:Choice Requires="wps">
            <w:drawing>
              <wp:anchor distT="45720" distB="45720" distL="114300" distR="114300" simplePos="0" relativeHeight="251680768" behindDoc="0" locked="0" layoutInCell="1" allowOverlap="1" wp14:anchorId="03A98E9D" wp14:editId="716DF4EE">
                <wp:simplePos x="0" y="0"/>
                <wp:positionH relativeFrom="margin">
                  <wp:posOffset>715369</wp:posOffset>
                </wp:positionH>
                <wp:positionV relativeFrom="paragraph">
                  <wp:posOffset>222443</wp:posOffset>
                </wp:positionV>
                <wp:extent cx="914400" cy="475699"/>
                <wp:effectExtent l="0" t="0" r="19050"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75699"/>
                        </a:xfrm>
                        <a:prstGeom prst="rect">
                          <a:avLst/>
                        </a:prstGeom>
                        <a:solidFill>
                          <a:srgbClr val="FFFFFF"/>
                        </a:solidFill>
                        <a:ln w="9525">
                          <a:solidFill>
                            <a:schemeClr val="bg1"/>
                          </a:solidFill>
                          <a:miter lim="800000"/>
                          <a:headEnd/>
                          <a:tailEnd/>
                        </a:ln>
                      </wps:spPr>
                      <wps:txbx>
                        <w:txbxContent>
                          <w:p w14:paraId="03180018" w14:textId="3CC86481" w:rsidR="009D6A8E" w:rsidRPr="006A59E2" w:rsidRDefault="00DD2706">
                            <w:pPr>
                              <w:rPr>
                                <w:sz w:val="14"/>
                                <w:szCs w:val="14"/>
                              </w:rPr>
                            </w:pPr>
                            <m:oMathPara>
                              <m:oMath>
                                <m:f>
                                  <m:fPr>
                                    <m:ctrlPr>
                                      <w:rPr>
                                        <w:rFonts w:ascii="Cambria Math" w:hAnsi="Cambria Math"/>
                                        <w:i/>
                                        <w:sz w:val="14"/>
                                        <w:szCs w:val="14"/>
                                      </w:rPr>
                                    </m:ctrlPr>
                                  </m:fPr>
                                  <m:num>
                                    <m:r>
                                      <w:rPr>
                                        <w:rFonts w:ascii="Cambria Math" w:hAnsi="Cambria Math"/>
                                        <w:sz w:val="14"/>
                                        <w:szCs w:val="14"/>
                                      </w:rPr>
                                      <m:t>Price ($)</m:t>
                                    </m:r>
                                  </m:num>
                                  <m:den>
                                    <m:f>
                                      <m:fPr>
                                        <m:ctrlPr>
                                          <w:rPr>
                                            <w:rFonts w:ascii="Cambria Math" w:hAnsi="Cambria Math"/>
                                            <w:i/>
                                            <w:sz w:val="14"/>
                                            <w:szCs w:val="14"/>
                                          </w:rPr>
                                        </m:ctrlPr>
                                      </m:fPr>
                                      <m:num>
                                        <m:r>
                                          <w:rPr>
                                            <w:rFonts w:ascii="Cambria Math" w:hAnsi="Cambria Math"/>
                                            <w:sz w:val="14"/>
                                            <w:szCs w:val="14"/>
                                          </w:rPr>
                                          <m:t>Square Feet (</m:t>
                                        </m:r>
                                        <m:sSup>
                                          <m:sSupPr>
                                            <m:ctrlPr>
                                              <w:rPr>
                                                <w:rFonts w:ascii="Cambria Math" w:hAnsi="Cambria Math"/>
                                                <w:i/>
                                                <w:sz w:val="14"/>
                                                <w:szCs w:val="14"/>
                                              </w:rPr>
                                            </m:ctrlPr>
                                          </m:sSupPr>
                                          <m:e>
                                            <m:r>
                                              <w:rPr>
                                                <w:rFonts w:ascii="Cambria Math" w:hAnsi="Cambria Math"/>
                                                <w:sz w:val="14"/>
                                                <w:szCs w:val="14"/>
                                              </w:rPr>
                                              <m:t>ft</m:t>
                                            </m:r>
                                          </m:e>
                                          <m:sup>
                                            <m:r>
                                              <w:rPr>
                                                <w:rFonts w:ascii="Cambria Math" w:hAnsi="Cambria Math"/>
                                                <w:sz w:val="14"/>
                                                <w:szCs w:val="14"/>
                                              </w:rPr>
                                              <m:t>2</m:t>
                                            </m:r>
                                          </m:sup>
                                        </m:sSup>
                                        <m:r>
                                          <w:rPr>
                                            <w:rFonts w:ascii="Cambria Math" w:hAnsi="Cambria Math"/>
                                            <w:sz w:val="14"/>
                                            <w:szCs w:val="14"/>
                                          </w:rPr>
                                          <m:t>)</m:t>
                                        </m:r>
                                      </m:num>
                                      <m:den>
                                        <m:r>
                                          <w:rPr>
                                            <w:rFonts w:ascii="Cambria Math" w:hAnsi="Cambria Math"/>
                                            <w:sz w:val="14"/>
                                            <w:szCs w:val="14"/>
                                          </w:rPr>
                                          <m:t># Bedrooms</m:t>
                                        </m:r>
                                      </m:den>
                                    </m:f>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98E9D" id="_x0000_s1029" type="#_x0000_t202" style="position:absolute;left:0;text-align:left;margin-left:56.35pt;margin-top:17.5pt;width:1in;height:37.4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" strokecolor="white [3212]">
                <v:textbox>
                  <w:txbxContent>
                    <w:p w14:paraId="03180018" w14:textId="3CC86481" w:rsidR="009D6A8E" w:rsidRPr="006A59E2" w:rsidRDefault="00DD2706">
                      <w:pPr>
                        <w:rPr>
                          <w:sz w:val="14"/>
                          <w:szCs w:val="14"/>
                        </w:rPr>
                      </w:pPr>
                      <m:oMathPara>
                        <m:oMath>
                          <m:f>
                            <m:fPr>
                              <m:ctrlPr>
                                <w:rPr>
                                  <w:rFonts w:ascii="Cambria Math" w:hAnsi="Cambria Math"/>
                                  <w:i/>
                                  <w:sz w:val="14"/>
                                  <w:szCs w:val="14"/>
                                </w:rPr>
                              </m:ctrlPr>
                            </m:fPr>
                            <m:num>
                              <m:r>
                                <w:rPr>
                                  <w:rFonts w:ascii="Cambria Math" w:hAnsi="Cambria Math"/>
                                  <w:sz w:val="14"/>
                                  <w:szCs w:val="14"/>
                                </w:rPr>
                                <m:t>Price ($)</m:t>
                              </m:r>
                            </m:num>
                            <m:den>
                              <m:f>
                                <m:fPr>
                                  <m:ctrlPr>
                                    <w:rPr>
                                      <w:rFonts w:ascii="Cambria Math" w:hAnsi="Cambria Math"/>
                                      <w:i/>
                                      <w:sz w:val="14"/>
                                      <w:szCs w:val="14"/>
                                    </w:rPr>
                                  </m:ctrlPr>
                                </m:fPr>
                                <m:num>
                                  <m:r>
                                    <w:rPr>
                                      <w:rFonts w:ascii="Cambria Math" w:hAnsi="Cambria Math"/>
                                      <w:sz w:val="14"/>
                                      <w:szCs w:val="14"/>
                                    </w:rPr>
                                    <m:t>Square Feet (</m:t>
                                  </m:r>
                                  <m:sSup>
                                    <m:sSupPr>
                                      <m:ctrlPr>
                                        <w:rPr>
                                          <w:rFonts w:ascii="Cambria Math" w:hAnsi="Cambria Math"/>
                                          <w:i/>
                                          <w:sz w:val="14"/>
                                          <w:szCs w:val="14"/>
                                        </w:rPr>
                                      </m:ctrlPr>
                                    </m:sSupPr>
                                    <m:e>
                                      <m:r>
                                        <w:rPr>
                                          <w:rFonts w:ascii="Cambria Math" w:hAnsi="Cambria Math"/>
                                          <w:sz w:val="14"/>
                                          <w:szCs w:val="14"/>
                                        </w:rPr>
                                        <m:t>ft</m:t>
                                      </m:r>
                                    </m:e>
                                    <m:sup>
                                      <m:r>
                                        <w:rPr>
                                          <w:rFonts w:ascii="Cambria Math" w:hAnsi="Cambria Math"/>
                                          <w:sz w:val="14"/>
                                          <w:szCs w:val="14"/>
                                        </w:rPr>
                                        <m:t>2</m:t>
                                      </m:r>
                                    </m:sup>
                                  </m:sSup>
                                  <m:r>
                                    <w:rPr>
                                      <w:rFonts w:ascii="Cambria Math" w:hAnsi="Cambria Math"/>
                                      <w:sz w:val="14"/>
                                      <w:szCs w:val="14"/>
                                    </w:rPr>
                                    <m:t>)</m:t>
                                  </m:r>
                                </m:num>
                                <m:den>
                                  <m:r>
                                    <w:rPr>
                                      <w:rFonts w:ascii="Cambria Math" w:hAnsi="Cambria Math"/>
                                      <w:sz w:val="14"/>
                                      <w:szCs w:val="14"/>
                                    </w:rPr>
                                    <m:t># Bedrooms</m:t>
                                  </m:r>
                                </m:den>
                              </m:f>
                            </m:den>
                          </m:f>
                        </m:oMath>
                      </m:oMathPara>
                    </w:p>
                  </w:txbxContent>
                </v:textbox>
                <w10:wrap anchorx="margin"/>
              </v:shape>
            </w:pict>
          </mc:Fallback>
        </mc:AlternateContent>
      </w:r>
      <w:r w:rsidR="007C0267">
        <w:rPr>
          <w:noProof/>
        </w:rPr>
        <w:drawing>
          <wp:anchor distT="0" distB="0" distL="114300" distR="114300" simplePos="0" relativeHeight="251673600" behindDoc="0" locked="0" layoutInCell="1" hidden="0" allowOverlap="1" wp14:anchorId="76A8AD53" wp14:editId="400E4EE6">
            <wp:simplePos x="0" y="0"/>
            <wp:positionH relativeFrom="column">
              <wp:posOffset>4410075</wp:posOffset>
            </wp:positionH>
            <wp:positionV relativeFrom="paragraph">
              <wp:posOffset>90170</wp:posOffset>
            </wp:positionV>
            <wp:extent cx="1047896" cy="371527"/>
            <wp:effectExtent l="0" t="0" r="0" b="0"/>
            <wp:wrapNone/>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1047896" cy="371527"/>
                    </a:xfrm>
                    <a:prstGeom prst="rect">
                      <a:avLst/>
                    </a:prstGeom>
                    <a:ln/>
                  </pic:spPr>
                </pic:pic>
              </a:graphicData>
            </a:graphic>
          </wp:anchor>
        </w:drawing>
      </w:r>
    </w:p>
    <w:p w14:paraId="00000060" w14:textId="3C51A1C9" w:rsidR="00C27313" w:rsidRDefault="00F4121E">
      <w:pPr>
        <w:spacing w:line="480" w:lineRule="auto"/>
        <w:rPr>
          <w:rFonts w:ascii="Times New Roman" w:eastAsia="Times New Roman" w:hAnsi="Times New Roman" w:cs="Times New Roman"/>
          <w:color w:val="222222"/>
          <w:sz w:val="24"/>
          <w:szCs w:val="24"/>
          <w:highlight w:val="white"/>
        </w:rPr>
      </w:pPr>
      <w:r w:rsidRPr="006A59E2">
        <w:rPr>
          <w:rFonts w:ascii="Times New Roman" w:eastAsia="Times New Roman" w:hAnsi="Times New Roman" w:cs="Times New Roman"/>
          <w:noProof/>
          <w:color w:val="222222"/>
          <w:sz w:val="24"/>
          <w:szCs w:val="24"/>
        </w:rPr>
        <w:drawing>
          <wp:anchor distT="0" distB="0" distL="114300" distR="114300" simplePos="0" relativeHeight="251681792" behindDoc="0" locked="0" layoutInCell="1" allowOverlap="1" wp14:anchorId="4298FC86" wp14:editId="06E7DCA5">
            <wp:simplePos x="0" y="0"/>
            <wp:positionH relativeFrom="margin">
              <wp:posOffset>3326737</wp:posOffset>
            </wp:positionH>
            <wp:positionV relativeFrom="paragraph">
              <wp:posOffset>919536</wp:posOffset>
            </wp:positionV>
            <wp:extent cx="470414" cy="106692"/>
            <wp:effectExtent l="0" t="0" r="635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0414" cy="106692"/>
                    </a:xfrm>
                    <a:prstGeom prst="rect">
                      <a:avLst/>
                    </a:prstGeom>
                  </pic:spPr>
                </pic:pic>
              </a:graphicData>
            </a:graphic>
            <wp14:sizeRelH relativeFrom="margin">
              <wp14:pctWidth>0</wp14:pctWidth>
            </wp14:sizeRelH>
            <wp14:sizeRelV relativeFrom="margin">
              <wp14:pctHeight>0</wp14:pctHeight>
            </wp14:sizeRelV>
          </wp:anchor>
        </w:drawing>
      </w:r>
    </w:p>
    <w:p w14:paraId="0C2A22E1" w14:textId="77777777" w:rsidR="003E41F9" w:rsidRDefault="003E41F9" w:rsidP="003E41F9">
      <w:pPr>
        <w:spacing w:line="480" w:lineRule="auto"/>
        <w:ind w:firstLine="720"/>
        <w:rPr>
          <w:rFonts w:ascii="Times New Roman" w:eastAsia="Times New Roman" w:hAnsi="Times New Roman" w:cs="Times New Roman"/>
          <w:color w:val="222222"/>
          <w:sz w:val="24"/>
          <w:szCs w:val="24"/>
          <w:highlight w:val="white"/>
        </w:rPr>
      </w:pPr>
      <w:r w:rsidRPr="003E41F9">
        <w:rPr>
          <w:rFonts w:ascii="Times New Roman" w:hAnsi="Times New Roman" w:cs="Times New Roman"/>
          <w:color w:val="222222"/>
          <w:sz w:val="24"/>
          <w:szCs w:val="24"/>
          <w:shd w:val="clear" w:color="auto" w:fill="FFFFFF"/>
        </w:rPr>
        <w:lastRenderedPageBreak/>
        <w:t>With this data, we could use the age of a house, number of bedrooms, and size to predict the price of a house. For example, I’ll use a house that is 34 years old, has four bedrooms, and is 3500 square feet to find the predicted price of the house. Using the age of the house and the predicted equation</w:t>
      </w:r>
      <w:r w:rsidR="007C0267" w:rsidRPr="003E41F9">
        <w:rPr>
          <w:rFonts w:ascii="Times New Roman" w:eastAsia="Times New Roman" w:hAnsi="Times New Roman" w:cs="Times New Roman"/>
          <w:color w:val="222222"/>
          <w:sz w:val="24"/>
          <w:szCs w:val="24"/>
          <w:highlight w:val="white"/>
        </w:rPr>
        <w:t>:</w:t>
      </w:r>
    </w:p>
    <w:p w14:paraId="00000062" w14:textId="615EC7F6" w:rsidR="00C27313" w:rsidRPr="003E41F9" w:rsidRDefault="007C0267" w:rsidP="003E41F9">
      <w:pPr>
        <w:spacing w:line="480" w:lineRule="auto"/>
        <w:ind w:firstLine="720"/>
        <w:rPr>
          <w:rFonts w:ascii="Times New Roman" w:eastAsia="Times New Roman" w:hAnsi="Times New Roman" w:cs="Times New Roman"/>
          <w:color w:val="222222"/>
          <w:sz w:val="24"/>
          <w:szCs w:val="24"/>
          <w:highlight w:val="white"/>
        </w:rPr>
      </w:pPr>
      <m:oMathPara>
        <m:oMath>
          <m:r>
            <w:rPr>
              <w:rFonts w:ascii="Cambria Math" w:eastAsia="Cambria Math" w:hAnsi="Cambria Math" w:cs="Cambria Math"/>
              <w:color w:val="222222"/>
              <w:sz w:val="24"/>
              <w:szCs w:val="24"/>
              <w:highlight w:val="white"/>
            </w:rPr>
            <m:t>y=0.528x+98.2</m:t>
          </m:r>
        </m:oMath>
      </m:oMathPara>
    </w:p>
    <w:p w14:paraId="00000063" w14:textId="42A98AD4" w:rsidR="00C27313" w:rsidRPr="00D944DB" w:rsidRDefault="00D944DB">
      <w:pPr>
        <w:spacing w:line="480" w:lineRule="auto"/>
        <w:ind w:firstLine="720"/>
        <w:rPr>
          <w:rFonts w:ascii="Times New Roman" w:eastAsia="Times New Roman" w:hAnsi="Times New Roman" w:cs="Times New Roman"/>
          <w:color w:val="222222"/>
          <w:sz w:val="28"/>
          <w:szCs w:val="28"/>
          <w:highlight w:val="white"/>
        </w:rPr>
      </w:pPr>
      <w:r w:rsidRPr="00D944DB">
        <w:rPr>
          <w:rFonts w:ascii="Times New Roman" w:hAnsi="Times New Roman" w:cs="Times New Roman"/>
          <w:color w:val="222222"/>
          <w:sz w:val="24"/>
          <w:szCs w:val="24"/>
          <w:shd w:val="clear" w:color="auto" w:fill="FFFFFF"/>
        </w:rPr>
        <w:t>We get a price per feet squared per bedroom of about $116. I can now multiply this by the number of bedrooms and total square footage to get the overall price, which is approximately $1,620,000. From the large dataset, there are exactly three houses that have the same age and number of bedrooms and have similar square footage. By comparing the actual prices of these similar houses with their predicted prices based on the calculated equation, the accuracy of the predictions can be evaluated. This table shows the results of this comparison:</w:t>
      </w:r>
      <w:r w:rsidR="007C0267" w:rsidRPr="00D944DB">
        <w:rPr>
          <w:rFonts w:ascii="Times New Roman" w:eastAsia="Times New Roman" w:hAnsi="Times New Roman" w:cs="Times New Roman"/>
          <w:color w:val="222222"/>
          <w:sz w:val="28"/>
          <w:szCs w:val="28"/>
          <w:highlight w:val="white"/>
        </w:rPr>
        <w:t xml:space="preserve">   </w:t>
      </w:r>
    </w:p>
    <w:p w14:paraId="0F359010" w14:textId="5701747A" w:rsidR="00CD42AD" w:rsidRDefault="00CD42AD">
      <w:pPr>
        <w:spacing w:line="480" w:lineRule="auto"/>
        <w:ind w:firstLine="720"/>
        <w:rPr>
          <w:rFonts w:ascii="Times New Roman" w:eastAsia="Times New Roman" w:hAnsi="Times New Roman" w:cs="Times New Roman"/>
          <w:color w:val="222222"/>
          <w:sz w:val="24"/>
          <w:szCs w:val="24"/>
          <w:highlight w:val="white"/>
        </w:rPr>
      </w:pPr>
      <w:r>
        <w:rPr>
          <w:noProof/>
          <w:color w:val="222222"/>
          <w:bdr w:val="none" w:sz="0" w:space="0" w:color="auto" w:frame="1"/>
          <w:shd w:val="clear" w:color="auto" w:fill="FFFFFF"/>
        </w:rPr>
        <w:drawing>
          <wp:inline distT="0" distB="0" distL="0" distR="0" wp14:anchorId="66DE257E" wp14:editId="7AF57822">
            <wp:extent cx="5067300" cy="1066800"/>
            <wp:effectExtent l="38100" t="38100" r="38100" b="381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300" cy="1066800"/>
                    </a:xfrm>
                    <a:prstGeom prst="rect">
                      <a:avLst/>
                    </a:prstGeom>
                    <a:noFill/>
                    <a:ln w="28575">
                      <a:solidFill>
                        <a:schemeClr val="tx1"/>
                      </a:solidFill>
                    </a:ln>
                  </pic:spPr>
                </pic:pic>
              </a:graphicData>
            </a:graphic>
          </wp:inline>
        </w:drawing>
      </w:r>
    </w:p>
    <w:p w14:paraId="64588763" w14:textId="54BA2E86" w:rsidR="000B6DBB" w:rsidRPr="000B6DBB" w:rsidRDefault="000B6DBB" w:rsidP="000B6DBB">
      <w:pPr>
        <w:spacing w:line="480" w:lineRule="auto"/>
        <w:rPr>
          <w:rFonts w:ascii="Times New Roman" w:hAnsi="Times New Roman" w:cs="Times New Roman"/>
          <w:color w:val="222222"/>
          <w:sz w:val="28"/>
          <w:szCs w:val="28"/>
          <w:shd w:val="clear" w:color="auto" w:fill="FFFFFF"/>
        </w:rPr>
      </w:pPr>
      <w:r w:rsidRPr="000B6DBB">
        <w:rPr>
          <w:rFonts w:ascii="Times New Roman" w:hAnsi="Times New Roman" w:cs="Times New Roman"/>
          <w:color w:val="222222"/>
          <w:sz w:val="24"/>
          <w:szCs w:val="24"/>
          <w:shd w:val="clear" w:color="auto" w:fill="FFFFFF"/>
        </w:rPr>
        <w:t>The table shows that there is a significant difference between  the predicted prices versus the real prices, indicating a lack of accuracy in our line of fit. The biggest similarity between the real prices and predicted prices is that both the predicted and real prices increase with square footage.</w:t>
      </w:r>
    </w:p>
    <w:p w14:paraId="00000064" w14:textId="60818858" w:rsidR="00C27313" w:rsidRDefault="00CD42AD">
      <w:pPr>
        <w:spacing w:line="480" w:lineRule="auto"/>
        <w:ind w:firstLine="720"/>
        <w:rPr>
          <w:rFonts w:ascii="Times New Roman" w:eastAsia="Times New Roman" w:hAnsi="Times New Roman" w:cs="Times New Roman"/>
          <w:color w:val="222222"/>
          <w:sz w:val="24"/>
          <w:szCs w:val="24"/>
          <w:highlight w:val="white"/>
        </w:rPr>
      </w:pPr>
      <w:r w:rsidRPr="00CD42AD">
        <w:rPr>
          <w:rFonts w:ascii="Times New Roman" w:hAnsi="Times New Roman" w:cs="Times New Roman"/>
          <w:color w:val="222222"/>
          <w:sz w:val="24"/>
          <w:szCs w:val="24"/>
          <w:shd w:val="clear" w:color="auto" w:fill="FFFFFF"/>
        </w:rPr>
        <w:t>Based on this, we can see that our line of best fit is not very accurate to the real, local data.</w:t>
      </w:r>
      <w:r w:rsidR="007C0267" w:rsidRPr="00CD42AD">
        <w:rPr>
          <w:rFonts w:ascii="Times New Roman" w:eastAsia="Times New Roman" w:hAnsi="Times New Roman" w:cs="Times New Roman"/>
          <w:color w:val="222222"/>
          <w:sz w:val="24"/>
          <w:szCs w:val="24"/>
          <w:highlight w:val="white"/>
        </w:rPr>
        <w:t xml:space="preserve"> In the real world, the price of the house is dependent on many other factors besides just size, bedrooms, and age, such as location, number of bathrooms and bathtubs, whether there’s a basement, and more. Once you begin adding these amounts of parameters, the graph becomes</w:t>
      </w:r>
      <w:r w:rsidR="007C0267">
        <w:rPr>
          <w:rFonts w:ascii="Times New Roman" w:eastAsia="Times New Roman" w:hAnsi="Times New Roman" w:cs="Times New Roman"/>
          <w:color w:val="222222"/>
          <w:sz w:val="24"/>
          <w:szCs w:val="24"/>
          <w:highlight w:val="white"/>
        </w:rPr>
        <w:t xml:space="preserve"> </w:t>
      </w:r>
      <w:r w:rsidR="007C0267">
        <w:rPr>
          <w:rFonts w:ascii="Times New Roman" w:eastAsia="Times New Roman" w:hAnsi="Times New Roman" w:cs="Times New Roman"/>
          <w:color w:val="222222"/>
          <w:sz w:val="24"/>
          <w:szCs w:val="24"/>
          <w:highlight w:val="white"/>
        </w:rPr>
        <w:lastRenderedPageBreak/>
        <w:t>more and more c</w:t>
      </w:r>
      <w:sdt>
        <w:sdtPr>
          <w:tag w:val="goog_rdk_45"/>
          <w:id w:val="1141300098"/>
        </w:sdtPr>
        <w:sdtEndPr/>
        <w:sdtContent/>
      </w:sdt>
      <w:r w:rsidR="007C0267">
        <w:rPr>
          <w:rFonts w:ascii="Times New Roman" w:eastAsia="Times New Roman" w:hAnsi="Times New Roman" w:cs="Times New Roman"/>
          <w:color w:val="222222"/>
          <w:sz w:val="24"/>
          <w:szCs w:val="24"/>
          <w:highlight w:val="white"/>
        </w:rPr>
        <w:t>omplicated, and a linear regression would not be accurate enough; it would need a more complex line of best fit.</w:t>
      </w:r>
    </w:p>
    <w:p w14:paraId="7E5A33F7" w14:textId="77777777" w:rsidR="00F02808" w:rsidRPr="00F02808" w:rsidRDefault="00F02808" w:rsidP="00F02808">
      <w:pPr>
        <w:spacing w:line="480" w:lineRule="auto"/>
        <w:ind w:firstLine="720"/>
        <w:rPr>
          <w:rFonts w:ascii="Times New Roman" w:eastAsia="Times New Roman" w:hAnsi="Times New Roman" w:cs="Times New Roman"/>
          <w:sz w:val="24"/>
          <w:szCs w:val="24"/>
        </w:rPr>
      </w:pPr>
      <w:r w:rsidRPr="00F02808">
        <w:rPr>
          <w:rFonts w:ascii="Times New Roman" w:eastAsia="Times New Roman" w:hAnsi="Times New Roman" w:cs="Times New Roman"/>
          <w:color w:val="222222"/>
          <w:sz w:val="24"/>
          <w:szCs w:val="24"/>
          <w:shd w:val="clear" w:color="auto" w:fill="FFFFFF"/>
        </w:rPr>
        <w:t>The next level of prediction would be to move from a linear regression to a polynomial regression, which would help make the line fit more accurately with the data set. Because this would make the math a much longer, more manual process, coding algorithms can be used to efficiently solve the problem, like I did with my Python program.</w:t>
      </w:r>
    </w:p>
    <w:p w14:paraId="6588817D" w14:textId="77777777" w:rsidR="00F02808" w:rsidRPr="00F02808" w:rsidRDefault="00F02808" w:rsidP="00F02808">
      <w:pPr>
        <w:spacing w:line="480" w:lineRule="auto"/>
        <w:rPr>
          <w:rFonts w:ascii="Times New Roman" w:eastAsia="Times New Roman" w:hAnsi="Times New Roman" w:cs="Times New Roman"/>
          <w:sz w:val="24"/>
          <w:szCs w:val="24"/>
        </w:rPr>
      </w:pPr>
      <w:r w:rsidRPr="00F02808">
        <w:rPr>
          <w:rFonts w:ascii="Times New Roman" w:eastAsia="Times New Roman" w:hAnsi="Times New Roman" w:cs="Times New Roman"/>
          <w:color w:val="222222"/>
          <w:sz w:val="24"/>
          <w:szCs w:val="24"/>
          <w:shd w:val="clear" w:color="auto" w:fill="FFFFFF"/>
        </w:rPr>
        <w:tab/>
        <w:t>Polynomial regression is used when the correlation between multiple variables is not linear. Based on our sample data, a simple linear regression does not accurately reflect the relationship between age and price, so we can use a polynomial regression instead to decrease the error and get a better prediction. The equation of a polynomial regression includes exponents within it to make a better prediction by reducing the error. To solve this, we would need to find the coefficients to form an equation relating house age with house price.</w:t>
      </w:r>
    </w:p>
    <w:p w14:paraId="7909FE2E" w14:textId="6891EF0C" w:rsidR="00594E50" w:rsidRPr="00A03CBC" w:rsidRDefault="0045418C" w:rsidP="009D6A8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02808">
        <w:rPr>
          <w:rFonts w:ascii="Times New Roman" w:hAnsi="Times New Roman" w:cs="Times New Roman"/>
          <w:sz w:val="24"/>
          <w:szCs w:val="24"/>
        </w:rPr>
        <w:tab/>
      </w:r>
      <w:r w:rsidR="00231852" w:rsidRPr="00A03CBC">
        <w:rPr>
          <w:rFonts w:ascii="Times New Roman" w:hAnsi="Times New Roman" w:cs="Times New Roman"/>
          <w:sz w:val="24"/>
          <w:szCs w:val="24"/>
        </w:rPr>
        <w:t xml:space="preserve">Solving an equation like </w:t>
      </w:r>
      <m:oMath>
        <m:r>
          <w:rPr>
            <w:rFonts w:ascii="Cambria Math" w:hAnsi="Cambria Math" w:cs="Times New Roman"/>
            <w:sz w:val="24"/>
            <w:szCs w:val="24"/>
          </w:rPr>
          <m:t>y=a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+bx+c</m:t>
        </m:r>
      </m:oMath>
      <w:r w:rsidR="00231852" w:rsidRPr="00A03CBC">
        <w:rPr>
          <w:rFonts w:ascii="Times New Roman" w:hAnsi="Times New Roman" w:cs="Times New Roman"/>
          <w:sz w:val="24"/>
          <w:szCs w:val="24"/>
        </w:rPr>
        <w:t xml:space="preserve"> takes a lot more work</w:t>
      </w:r>
      <w:r w:rsidR="00A03CBC" w:rsidRPr="00A03CBC">
        <w:rPr>
          <w:rFonts w:ascii="Times New Roman" w:hAnsi="Times New Roman" w:cs="Times New Roman"/>
          <w:color w:val="222222"/>
          <w:sz w:val="24"/>
          <w:szCs w:val="24"/>
          <w:shd w:val="clear" w:color="auto" w:fill="FFFFFF"/>
        </w:rPr>
        <w:t xml:space="preserve"> than solving a linear equation</w:t>
      </w:r>
      <w:r w:rsidR="00231852" w:rsidRPr="00A03CBC">
        <w:rPr>
          <w:rFonts w:ascii="Times New Roman" w:hAnsi="Times New Roman" w:cs="Times New Roman"/>
          <w:sz w:val="24"/>
          <w:szCs w:val="24"/>
        </w:rPr>
        <w:t>.</w:t>
      </w:r>
      <w:r w:rsidR="00D92241" w:rsidRPr="00A03CBC">
        <w:rPr>
          <w:rFonts w:ascii="Times New Roman" w:hAnsi="Times New Roman" w:cs="Times New Roman"/>
          <w:color w:val="222222"/>
          <w:sz w:val="24"/>
          <w:szCs w:val="24"/>
          <w:shd w:val="clear" w:color="auto" w:fill="FFFFFF"/>
        </w:rPr>
        <w:t xml:space="preserve"> Firstly, it is necessary to set up a new error function for the polynomial.</w:t>
      </w:r>
    </w:p>
    <w:p w14:paraId="5DB3DC53" w14:textId="357A1053" w:rsidR="00B9705A" w:rsidRPr="00B9705A" w:rsidRDefault="000C2632" w:rsidP="00B9705A">
      <w:pPr>
        <w:spacing w:line="600" w:lineRule="auto"/>
        <w:ind w:firstLine="720"/>
        <w:jc w:val="center"/>
        <w:rPr>
          <w:sz w:val="24"/>
          <w:szCs w:val="24"/>
          <w:lang w:val="el-GR"/>
        </w:rPr>
      </w:pPr>
      <m:oMathPara>
        <m:oMath>
          <m:r>
            <w:rPr>
              <w:rFonts w:ascii="Cambria Math" w:hAnsi="Cambria Math"/>
              <w:sz w:val="24"/>
              <w:szCs w:val="24"/>
              <w:lang w:val="el-GR"/>
            </w:rPr>
            <m:t xml:space="preserve">E= </m:t>
          </m:r>
          <m:nary>
            <m:naryPr>
              <m:chr m:val="∑"/>
              <m:limLoc m:val="undOvr"/>
              <m:ctrlPr>
                <w:rPr>
                  <w:rFonts w:ascii="Cambria Math" w:hAnsi="Cambria Math"/>
                  <w:i/>
                  <w:sz w:val="24"/>
                  <w:szCs w:val="24"/>
                  <w:lang w:val="el-GR"/>
                </w:rPr>
              </m:ctrlPr>
            </m:naryPr>
            <m:sub>
              <m:r>
                <w:rPr>
                  <w:rFonts w:ascii="Cambria Math" w:hAnsi="Cambria Math"/>
                  <w:sz w:val="24"/>
                  <w:szCs w:val="24"/>
                  <w:lang w:val="el-GR"/>
                </w:rPr>
                <m:t>i=0</m:t>
              </m:r>
            </m:sub>
            <m:sup>
              <m:r>
                <w:rPr>
                  <w:rFonts w:ascii="Cambria Math" w:hAnsi="Cambria Math"/>
                  <w:sz w:val="24"/>
                  <w:szCs w:val="24"/>
                  <w:lang w:val="el-GR"/>
                </w:rPr>
                <m:t>n</m:t>
              </m:r>
            </m:sup>
            <m:e>
              <m:sSup>
                <m:sSupPr>
                  <m:ctrlPr>
                    <w:rPr>
                      <w:rFonts w:ascii="Cambria Math" w:hAnsi="Cambria Math"/>
                      <w:i/>
                      <w:sz w:val="24"/>
                      <w:szCs w:val="24"/>
                      <w:lang w:val="el-GR"/>
                    </w:rPr>
                  </m:ctrlPr>
                </m:sSupPr>
                <m:e>
                  <m:r>
                    <w:rPr>
                      <w:rFonts w:ascii="Cambria Math" w:hAnsi="Cambria Math"/>
                      <w:sz w:val="24"/>
                      <w:szCs w:val="24"/>
                      <w:lang w:val="el-GR"/>
                    </w:rPr>
                    <m:t>(a</m:t>
                  </m:r>
                  <m:sSubSup>
                    <m:sSubSupPr>
                      <m:ctrlPr>
                        <w:rPr>
                          <w:rFonts w:ascii="Cambria Math" w:hAnsi="Cambria Math"/>
                          <w:i/>
                          <w:sz w:val="24"/>
                          <w:szCs w:val="24"/>
                          <w:lang w:val="el-GR"/>
                        </w:rPr>
                      </m:ctrlPr>
                    </m:sSubSupPr>
                    <m:e>
                      <m:r>
                        <w:rPr>
                          <w:rFonts w:ascii="Cambria Math" w:hAnsi="Cambria Math"/>
                          <w:sz w:val="24"/>
                          <w:szCs w:val="24"/>
                          <w:lang w:val="el-GR"/>
                        </w:rPr>
                        <m:t>x</m:t>
                      </m:r>
                    </m:e>
                    <m:sub>
                      <m:r>
                        <w:rPr>
                          <w:rFonts w:ascii="Cambria Math" w:hAnsi="Cambria Math"/>
                          <w:sz w:val="24"/>
                          <w:szCs w:val="24"/>
                          <w:lang w:val="el-GR"/>
                        </w:rPr>
                        <m:t>i</m:t>
                      </m:r>
                    </m:sub>
                    <m:sup>
                      <m:r>
                        <w:rPr>
                          <w:rFonts w:ascii="Cambria Math" w:hAnsi="Cambria Math"/>
                          <w:sz w:val="24"/>
                          <w:szCs w:val="24"/>
                          <w:lang w:val="el-GR"/>
                        </w:rPr>
                        <m:t>2</m:t>
                      </m:r>
                    </m:sup>
                  </m:sSubSup>
                  <m:r>
                    <w:rPr>
                      <w:rFonts w:ascii="Cambria Math" w:hAnsi="Cambria Math"/>
                      <w:sz w:val="24"/>
                      <w:szCs w:val="24"/>
                      <w:lang w:val="el-GR"/>
                    </w:rPr>
                    <m:t>+</m:t>
                  </m:r>
                  <m:sSub>
                    <m:sSubPr>
                      <m:ctrlPr>
                        <w:rPr>
                          <w:rFonts w:ascii="Cambria Math" w:hAnsi="Cambria Math"/>
                          <w:i/>
                          <w:sz w:val="24"/>
                          <w:szCs w:val="24"/>
                          <w:lang w:val="el-GR"/>
                        </w:rPr>
                      </m:ctrlPr>
                    </m:sSubPr>
                    <m:e>
                      <m:r>
                        <w:rPr>
                          <w:rFonts w:ascii="Cambria Math" w:hAnsi="Cambria Math"/>
                          <w:sz w:val="24"/>
                          <w:szCs w:val="24"/>
                          <w:lang w:val="el-GR"/>
                        </w:rPr>
                        <m:t>bx</m:t>
                      </m:r>
                    </m:e>
                    <m:sub>
                      <m:r>
                        <w:rPr>
                          <w:rFonts w:ascii="Cambria Math" w:hAnsi="Cambria Math"/>
                          <w:sz w:val="24"/>
                          <w:szCs w:val="24"/>
                          <w:lang w:val="el-GR"/>
                        </w:rPr>
                        <m:t>i</m:t>
                      </m:r>
                    </m:sub>
                  </m:sSub>
                  <m:r>
                    <w:rPr>
                      <w:rFonts w:ascii="Cambria Math" w:hAnsi="Cambria Math"/>
                      <w:sz w:val="24"/>
                      <w:szCs w:val="24"/>
                      <w:lang w:val="el-GR"/>
                    </w:rPr>
                    <m:t>+c-</m:t>
                  </m:r>
                  <m:sSub>
                    <m:sSubPr>
                      <m:ctrlPr>
                        <w:rPr>
                          <w:rFonts w:ascii="Cambria Math" w:hAnsi="Cambria Math"/>
                          <w:i/>
                          <w:sz w:val="24"/>
                          <w:szCs w:val="24"/>
                          <w:lang w:val="el-GR"/>
                        </w:rPr>
                      </m:ctrlPr>
                    </m:sSubPr>
                    <m:e>
                      <m:r>
                        <w:rPr>
                          <w:rFonts w:ascii="Cambria Math" w:hAnsi="Cambria Math"/>
                          <w:sz w:val="24"/>
                          <w:szCs w:val="24"/>
                          <w:lang w:val="el-GR"/>
                        </w:rPr>
                        <m:t>y</m:t>
                      </m:r>
                    </m:e>
                    <m:sub>
                      <m:r>
                        <w:rPr>
                          <w:rFonts w:ascii="Cambria Math" w:hAnsi="Cambria Math"/>
                          <w:sz w:val="24"/>
                          <w:szCs w:val="24"/>
                          <w:lang w:val="el-GR"/>
                        </w:rPr>
                        <m:t>i</m:t>
                      </m:r>
                    </m:sub>
                  </m:sSub>
                  <m:r>
                    <w:rPr>
                      <w:rFonts w:ascii="Cambria Math" w:hAnsi="Cambria Math"/>
                      <w:sz w:val="24"/>
                      <w:szCs w:val="24"/>
                      <w:lang w:val="el-GR"/>
                    </w:rPr>
                    <m:t>)</m:t>
                  </m:r>
                </m:e>
                <m:sup>
                  <m:r>
                    <w:rPr>
                      <w:rFonts w:ascii="Cambria Math" w:hAnsi="Cambria Math"/>
                      <w:sz w:val="24"/>
                      <w:szCs w:val="24"/>
                      <w:lang w:val="el-GR"/>
                    </w:rPr>
                    <m:t>2</m:t>
                  </m:r>
                </m:sup>
              </m:sSup>
            </m:e>
          </m:nary>
        </m:oMath>
      </m:oMathPara>
    </w:p>
    <w:p w14:paraId="1737E844" w14:textId="06FC706C" w:rsidR="00B9705A" w:rsidRPr="00447AB5" w:rsidRDefault="00447AB5" w:rsidP="009D6A8E">
      <w:pPr>
        <w:spacing w:line="480" w:lineRule="auto"/>
        <w:ind w:firstLine="720"/>
        <w:rPr>
          <w:rFonts w:ascii="Times New Roman" w:hAnsi="Times New Roman" w:cs="Times New Roman"/>
          <w:sz w:val="28"/>
          <w:szCs w:val="28"/>
        </w:rPr>
      </w:pPr>
      <w:r w:rsidRPr="00447AB5">
        <w:rPr>
          <w:rFonts w:ascii="Times New Roman" w:hAnsi="Times New Roman" w:cs="Times New Roman"/>
          <w:color w:val="222222"/>
          <w:sz w:val="24"/>
          <w:szCs w:val="24"/>
          <w:shd w:val="clear" w:color="auto" w:fill="FFFFFF"/>
        </w:rPr>
        <w:t>The math for solving a polynomial regression equation is similar to the math applied for linear regression, but it additionally requires the need to solve for more coefficients. To solve this in a more efficient way, there is a matrix equation available which can be solved to find the values of each coefficient for the equation. This matrix equation for any degree of polynomial is the following:</w:t>
      </w:r>
      <w:r w:rsidR="00946E4F" w:rsidRPr="00447AB5">
        <w:rPr>
          <w:rFonts w:ascii="Times New Roman" w:hAnsi="Times New Roman" w:cs="Times New Roman"/>
          <w:sz w:val="28"/>
          <w:szCs w:val="28"/>
        </w:rPr>
        <w:t xml:space="preserve"> </w:t>
      </w:r>
    </w:p>
    <w:p w14:paraId="77AE51E5" w14:textId="784E719A" w:rsidR="00923C8F" w:rsidRPr="00C738F5" w:rsidRDefault="00DD2706" w:rsidP="00923C8F">
      <w:pPr>
        <w:spacing w:line="600" w:lineRule="auto"/>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m:t>
                            </m:r>
                          </m:sup>
                        </m:sSubSup>
                      </m:e>
                    </m:nary>
                  </m:e>
                  <m:e>
                    <m:r>
                      <w:rPr>
                        <w:rFonts w:ascii="Cambria Math" w:hAnsi="Cambria Math" w:cs="Times New Roman"/>
                        <w:sz w:val="24"/>
                        <w:szCs w:val="24"/>
                      </w:rPr>
                      <m:t>⋯</m:t>
                    </m:r>
                  </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(m+2)</m:t>
                            </m:r>
                          </m:sup>
                        </m:sSubSup>
                      </m:e>
                    </m:nary>
                  </m:e>
                </m:mr>
                <m:mr>
                  <m:e>
                    <m:r>
                      <w:rPr>
                        <w:rFonts w:ascii="Cambria Math"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hAnsi="Cambria Math" w:cs="Times New Roman"/>
                        <w:sz w:val="24"/>
                        <w:szCs w:val="24"/>
                      </w:rPr>
                      <m:t>⋮</m:t>
                    </m:r>
                    <m:ctrlPr>
                      <w:rPr>
                        <w:rFonts w:ascii="Cambria Math" w:eastAsia="Cambria Math" w:hAnsi="Cambria Math" w:cs="Cambria Math"/>
                        <w:i/>
                        <w:sz w:val="24"/>
                        <w:szCs w:val="24"/>
                      </w:rPr>
                    </m:ctrlPr>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(m+1)</m:t>
                            </m:r>
                          </m:sup>
                        </m:sSubSup>
                      </m:e>
                    </m:nary>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3</m:t>
                            </m:r>
                          </m:sup>
                        </m:sSubSup>
                      </m:e>
                    </m:nary>
                    <m:ctrlPr>
                      <w:rPr>
                        <w:rFonts w:ascii="Cambria Math" w:eastAsia="Cambria Math" w:hAnsi="Cambria Math" w:cs="Cambria Math"/>
                        <w:i/>
                        <w:sz w:val="24"/>
                        <w:szCs w:val="24"/>
                      </w:rPr>
                    </m:ctrlPr>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m</m:t>
                            </m:r>
                          </m:sup>
                        </m:sSubSup>
                      </m:e>
                    </m:nary>
                  </m:e>
                  <m:e>
                    <m:r>
                      <w:rPr>
                        <w:rFonts w:ascii="Cambria Math" w:hAnsi="Cambria Math" w:cs="Times New Roman"/>
                        <w:sz w:val="24"/>
                        <w:szCs w:val="24"/>
                      </w:rPr>
                      <m:t>⋯</m:t>
                    </m:r>
                  </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e>
                </m:mr>
              </m:m>
              <m:m>
                <m:mPr>
                  <m:mcs>
                    <m:mc>
                      <m:mcPr>
                        <m:count m:val="1"/>
                        <m:mcJc m:val="center"/>
                      </m:mcPr>
                    </m:mc>
                  </m:mcs>
                  <m:ctrlPr>
                    <w:rPr>
                      <w:rFonts w:ascii="Cambria Math" w:hAnsi="Cambria Math" w:cs="Times New Roman"/>
                      <w:i/>
                      <w:sz w:val="24"/>
                      <w:szCs w:val="24"/>
                    </w:rPr>
                  </m:ctrlPr>
                </m:mP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(m+1)</m:t>
                            </m:r>
                          </m:sup>
                        </m:sSubSup>
                      </m:e>
                    </m:nary>
                  </m:e>
                </m:mr>
                <m:mr>
                  <m:e>
                    <m:r>
                      <w:rPr>
                        <w:rFonts w:ascii="Cambria Math" w:hAnsi="Cambria Math" w:cs="Times New Roman"/>
                        <w:sz w:val="24"/>
                        <w:szCs w:val="24"/>
                      </w:rPr>
                      <m:t>⋮</m:t>
                    </m:r>
                    <m:ctrlPr>
                      <w:rPr>
                        <w:rFonts w:ascii="Cambria Math" w:eastAsia="Cambria Math" w:hAnsi="Cambria Math" w:cs="Cambria Math"/>
                        <w:i/>
                        <w:sz w:val="24"/>
                        <w:szCs w:val="24"/>
                      </w:rPr>
                    </m:ctrlPr>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mr>
              </m:m>
              <m:m>
                <m:mPr>
                  <m:mcs>
                    <m:mc>
                      <m:mcPr>
                        <m:count m:val="1"/>
                        <m:mcJc m:val="center"/>
                      </m:mcPr>
                    </m:mc>
                  </m:mcs>
                  <m:ctrlPr>
                    <w:rPr>
                      <w:rFonts w:ascii="Cambria Math" w:hAnsi="Cambria Math" w:cs="Times New Roman"/>
                      <w:i/>
                      <w:sz w:val="24"/>
                      <w:szCs w:val="24"/>
                    </w:rPr>
                  </m:ctrlPr>
                </m:mP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m</m:t>
                            </m:r>
                          </m:sup>
                        </m:sSubSup>
                      </m:e>
                    </m:nary>
                  </m:e>
                </m:mr>
                <m:mr>
                  <m:e>
                    <m:r>
                      <w:rPr>
                        <w:rFonts w:ascii="Cambria Math" w:hAnsi="Cambria Math" w:cs="Times New Roman"/>
                        <w:sz w:val="24"/>
                        <w:szCs w:val="24"/>
                      </w:rPr>
                      <m:t>⋮</m:t>
                    </m:r>
                    <m:ctrlPr>
                      <w:rPr>
                        <w:rFonts w:ascii="Cambria Math" w:eastAsia="Cambria Math" w:hAnsi="Cambria Math" w:cs="Cambria Math"/>
                        <w:i/>
                        <w:sz w:val="24"/>
                        <w:szCs w:val="24"/>
                      </w:rPr>
                    </m:ctrlPr>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1</m:t>
                        </m:r>
                      </m:e>
                    </m:nary>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m</m:t>
                        </m:r>
                      </m:sub>
                    </m:sSub>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m</m:t>
                            </m:r>
                          </m:sup>
                        </m:sSubSup>
                      </m:e>
                    </m:nary>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ctrlPr>
                      <w:rPr>
                        <w:rFonts w:ascii="Cambria Math" w:eastAsia="Cambria Math" w:hAnsi="Cambria Math" w:cs="Cambria Math"/>
                        <w:i/>
                        <w:sz w:val="24"/>
                        <w:szCs w:val="24"/>
                      </w:rPr>
                    </m:ctrlPr>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e>
                </m:mr>
              </m:m>
            </m:e>
          </m:d>
        </m:oMath>
      </m:oMathPara>
    </w:p>
    <w:p w14:paraId="5254AB9B" w14:textId="3116679B" w:rsidR="004E257E" w:rsidRDefault="00907939" w:rsidP="009D6A8E">
      <w:pPr>
        <w:spacing w:line="480" w:lineRule="auto"/>
        <w:rPr>
          <w:rFonts w:ascii="Times New Roman" w:hAnsi="Times New Roman" w:cs="Times New Roman"/>
          <w:color w:val="222222"/>
          <w:sz w:val="24"/>
          <w:szCs w:val="24"/>
          <w:shd w:val="clear" w:color="auto" w:fill="FFFFFF"/>
        </w:rPr>
      </w:pPr>
      <w:r w:rsidRPr="00907939">
        <w:rPr>
          <w:rFonts w:ascii="Times New Roman" w:hAnsi="Times New Roman" w:cs="Times New Roman"/>
          <w:color w:val="222222"/>
          <w:sz w:val="24"/>
          <w:szCs w:val="24"/>
          <w:shd w:val="clear" w:color="auto" w:fill="FFFFFF"/>
        </w:rPr>
        <w:t>The process of solving this equation manually is also very complex, much more than solving a linear regression, so we also will be using a Python program to find a polynomial of best fit for our data. Using a new program to solve for a third-degree polynomial regression, the following graph and equation is produced, with an R squared value of 0.0640</w:t>
      </w:r>
      <w:r w:rsidR="006629EE" w:rsidRPr="00907939">
        <w:rPr>
          <w:rFonts w:ascii="Times New Roman" w:hAnsi="Times New Roman" w:cs="Times New Roman"/>
          <w:color w:val="222222"/>
          <w:sz w:val="24"/>
          <w:szCs w:val="24"/>
          <w:shd w:val="clear" w:color="auto" w:fill="FFFFFF"/>
        </w:rPr>
        <w:t>:</w:t>
      </w:r>
    </w:p>
    <w:p w14:paraId="546E7AA7" w14:textId="16F411AB" w:rsidR="00907939" w:rsidRDefault="00907939" w:rsidP="007C0267">
      <w:pPr>
        <w:spacing w:line="600" w:lineRule="auto"/>
        <w:rPr>
          <w:rFonts w:ascii="Times New Roman" w:hAnsi="Times New Roman" w:cs="Times New Roman"/>
          <w:color w:val="222222"/>
          <w:sz w:val="24"/>
          <w:szCs w:val="24"/>
          <w:shd w:val="clear" w:color="auto" w:fill="FFFFFF"/>
        </w:rPr>
      </w:pPr>
    </w:p>
    <w:p w14:paraId="5FF1BE72" w14:textId="292224EF" w:rsidR="00907939" w:rsidRPr="00907939" w:rsidRDefault="00907939" w:rsidP="007C0267">
      <w:pPr>
        <w:spacing w:line="600" w:lineRule="auto"/>
        <w:rPr>
          <w:rFonts w:ascii="Times New Roman" w:hAnsi="Times New Roman" w:cs="Times New Roman"/>
          <w:noProof/>
          <w:sz w:val="24"/>
          <w:szCs w:val="24"/>
        </w:rPr>
      </w:pPr>
    </w:p>
    <w:p w14:paraId="17C0293B" w14:textId="64FD1DA1" w:rsidR="00A87EA3" w:rsidRPr="000405FC" w:rsidRDefault="00907939" w:rsidP="00A87EA3">
      <w:pPr>
        <w:spacing w:line="480" w:lineRule="auto"/>
        <w:rPr>
          <w:noProof/>
        </w:rPr>
      </w:pPr>
      <w:r w:rsidRPr="00907939">
        <w:rPr>
          <w:rFonts w:ascii="Times New Roman" w:eastAsia="Times New Roman" w:hAnsi="Times New Roman" w:cs="Times New Roman"/>
          <w:noProof/>
          <w:color w:val="222222"/>
          <w:sz w:val="24"/>
          <w:szCs w:val="24"/>
          <w:highlight w:val="white"/>
        </w:rPr>
        <mc:AlternateContent>
          <mc:Choice Requires="wps">
            <w:drawing>
              <wp:anchor distT="45720" distB="45720" distL="114300" distR="114300" simplePos="0" relativeHeight="251701248" behindDoc="0" locked="0" layoutInCell="1" allowOverlap="1" wp14:anchorId="0D5B335B" wp14:editId="58B604DD">
                <wp:simplePos x="0" y="0"/>
                <wp:positionH relativeFrom="column">
                  <wp:posOffset>1631818</wp:posOffset>
                </wp:positionH>
                <wp:positionV relativeFrom="paragraph">
                  <wp:posOffset>-440269</wp:posOffset>
                </wp:positionV>
                <wp:extent cx="2914650" cy="140462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404620"/>
                        </a:xfrm>
                        <a:prstGeom prst="rect">
                          <a:avLst/>
                        </a:prstGeom>
                        <a:noFill/>
                        <a:ln w="9525">
                          <a:noFill/>
                          <a:miter lim="800000"/>
                          <a:headEnd/>
                          <a:tailEnd/>
                        </a:ln>
                      </wps:spPr>
                      <wps:txbx>
                        <w:txbxContent>
                          <w:p w14:paraId="587D3900" w14:textId="37F6D933" w:rsidR="009D6A8E" w:rsidRDefault="009D6A8E" w:rsidP="00A430F8">
                            <w:r>
                              <w:t>Polynomial Line of Best Fit through Datapoints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5B335B" id="Text Box 16" o:spid="_x0000_s1030" type="#_x0000_t202" style="position:absolute;margin-left:128.5pt;margin-top:-34.65pt;width:229.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" filled="f" stroked="f">
                <v:textbox style="mso-fit-shape-to-text:t">
                  <w:txbxContent>
                    <w:p w14:paraId="587D3900" w14:textId="37F6D933" w:rsidR="009D6A8E" w:rsidRDefault="009D6A8E" w:rsidP="00A430F8">
                      <w:r>
                        <w:t>Polynomial Line of Best Fit through Datapoints</w:t>
                      </w:r>
                    </w:p>
                  </w:txbxContent>
                </v:textbox>
              </v:shape>
            </w:pict>
          </mc:Fallback>
        </mc:AlternateContent>
      </w:r>
      <w:r w:rsidRPr="000405FC">
        <w:rPr>
          <w:noProof/>
        </w:rPr>
        <w:drawing>
          <wp:anchor distT="0" distB="0" distL="114300" distR="114300" simplePos="0" relativeHeight="251678720" behindDoc="0" locked="0" layoutInCell="1" allowOverlap="1" wp14:anchorId="7D6542A2" wp14:editId="01EAC9A0">
            <wp:simplePos x="0" y="0"/>
            <wp:positionH relativeFrom="margin">
              <wp:align>center</wp:align>
            </wp:positionH>
            <wp:positionV relativeFrom="paragraph">
              <wp:posOffset>-184018</wp:posOffset>
            </wp:positionV>
            <wp:extent cx="3604161" cy="2393002"/>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04161" cy="2393002"/>
                    </a:xfrm>
                    <a:prstGeom prst="rect">
                      <a:avLst/>
                    </a:prstGeom>
                  </pic:spPr>
                </pic:pic>
              </a:graphicData>
            </a:graphic>
            <wp14:sizeRelH relativeFrom="margin">
              <wp14:pctWidth>0</wp14:pctWidth>
            </wp14:sizeRelH>
            <wp14:sizeRelV relativeFrom="margin">
              <wp14:pctHeight>0</wp14:pctHeight>
            </wp14:sizeRelV>
          </wp:anchor>
        </w:drawing>
      </w:r>
    </w:p>
    <w:p w14:paraId="41FA8D48" w14:textId="3B015794" w:rsidR="00A87EA3" w:rsidRPr="000405FC" w:rsidRDefault="00A430F8" w:rsidP="00A87EA3">
      <w:pPr>
        <w:spacing w:line="480" w:lineRule="auto"/>
        <w:rPr>
          <w:noProof/>
        </w:rPr>
      </w:pPr>
      <w:r w:rsidRPr="00A430F8">
        <w:rPr>
          <w:noProof/>
          <w:highlight w:val="white"/>
        </w:rPr>
        <mc:AlternateContent>
          <mc:Choice Requires="wps">
            <w:drawing>
              <wp:anchor distT="45720" distB="45720" distL="114300" distR="114300" simplePos="0" relativeHeight="251698176" behindDoc="0" locked="0" layoutInCell="1" allowOverlap="1" wp14:anchorId="23C0BA3B" wp14:editId="053E48BD">
                <wp:simplePos x="0" y="0"/>
                <wp:positionH relativeFrom="margin">
                  <wp:posOffset>276456</wp:posOffset>
                </wp:positionH>
                <wp:positionV relativeFrom="paragraph">
                  <wp:posOffset>226258</wp:posOffset>
                </wp:positionV>
                <wp:extent cx="914400" cy="475699"/>
                <wp:effectExtent l="0" t="0" r="19050" b="1968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75699"/>
                        </a:xfrm>
                        <a:prstGeom prst="rect">
                          <a:avLst/>
                        </a:prstGeom>
                        <a:solidFill>
                          <a:srgbClr val="FFFFFF"/>
                        </a:solidFill>
                        <a:ln w="9525">
                          <a:solidFill>
                            <a:schemeClr val="bg1"/>
                          </a:solidFill>
                          <a:miter lim="800000"/>
                          <a:headEnd/>
                          <a:tailEnd/>
                        </a:ln>
                      </wps:spPr>
                      <wps:txbx>
                        <w:txbxContent>
                          <w:p w14:paraId="589C04FE" w14:textId="77777777" w:rsidR="009D6A8E" w:rsidRPr="006A59E2" w:rsidRDefault="00DD2706" w:rsidP="00A430F8">
                            <w:pPr>
                              <w:rPr>
                                <w:sz w:val="14"/>
                                <w:szCs w:val="14"/>
                              </w:rPr>
                            </w:pPr>
                            <m:oMathPara>
                              <m:oMath>
                                <m:f>
                                  <m:fPr>
                                    <m:ctrlPr>
                                      <w:rPr>
                                        <w:rFonts w:ascii="Cambria Math" w:hAnsi="Cambria Math"/>
                                        <w:i/>
                                        <w:sz w:val="14"/>
                                        <w:szCs w:val="14"/>
                                      </w:rPr>
                                    </m:ctrlPr>
                                  </m:fPr>
                                  <m:num>
                                    <m:r>
                                      <w:rPr>
                                        <w:rFonts w:ascii="Cambria Math" w:hAnsi="Cambria Math"/>
                                        <w:sz w:val="14"/>
                                        <w:szCs w:val="14"/>
                                      </w:rPr>
                                      <m:t>Price ($)</m:t>
                                    </m:r>
                                  </m:num>
                                  <m:den>
                                    <m:f>
                                      <m:fPr>
                                        <m:ctrlPr>
                                          <w:rPr>
                                            <w:rFonts w:ascii="Cambria Math" w:hAnsi="Cambria Math"/>
                                            <w:i/>
                                            <w:sz w:val="14"/>
                                            <w:szCs w:val="14"/>
                                          </w:rPr>
                                        </m:ctrlPr>
                                      </m:fPr>
                                      <m:num>
                                        <m:r>
                                          <w:rPr>
                                            <w:rFonts w:ascii="Cambria Math" w:hAnsi="Cambria Math"/>
                                            <w:sz w:val="14"/>
                                            <w:szCs w:val="14"/>
                                          </w:rPr>
                                          <m:t>Square Feet (</m:t>
                                        </m:r>
                                        <m:sSup>
                                          <m:sSupPr>
                                            <m:ctrlPr>
                                              <w:rPr>
                                                <w:rFonts w:ascii="Cambria Math" w:hAnsi="Cambria Math"/>
                                                <w:i/>
                                                <w:sz w:val="14"/>
                                                <w:szCs w:val="14"/>
                                              </w:rPr>
                                            </m:ctrlPr>
                                          </m:sSupPr>
                                          <m:e>
                                            <m:r>
                                              <w:rPr>
                                                <w:rFonts w:ascii="Cambria Math" w:hAnsi="Cambria Math"/>
                                                <w:sz w:val="14"/>
                                                <w:szCs w:val="14"/>
                                              </w:rPr>
                                              <m:t>ft</m:t>
                                            </m:r>
                                          </m:e>
                                          <m:sup>
                                            <m:r>
                                              <w:rPr>
                                                <w:rFonts w:ascii="Cambria Math" w:hAnsi="Cambria Math"/>
                                                <w:sz w:val="14"/>
                                                <w:szCs w:val="14"/>
                                              </w:rPr>
                                              <m:t>2</m:t>
                                            </m:r>
                                          </m:sup>
                                        </m:sSup>
                                        <m:r>
                                          <w:rPr>
                                            <w:rFonts w:ascii="Cambria Math" w:hAnsi="Cambria Math"/>
                                            <w:sz w:val="14"/>
                                            <w:szCs w:val="14"/>
                                          </w:rPr>
                                          <m:t>)</m:t>
                                        </m:r>
                                      </m:num>
                                      <m:den>
                                        <m:r>
                                          <w:rPr>
                                            <w:rFonts w:ascii="Cambria Math" w:hAnsi="Cambria Math"/>
                                            <w:sz w:val="14"/>
                                            <w:szCs w:val="14"/>
                                          </w:rPr>
                                          <m:t># Bedrooms</m:t>
                                        </m:r>
                                      </m:den>
                                    </m:f>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0BA3B" id="_x0000_s1031" type="#_x0000_t202" style="position:absolute;margin-left:21.75pt;margin-top:17.8pt;width:1in;height:37.4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" strokecolor="white [3212]">
                <v:textbox>
                  <w:txbxContent>
                    <w:p w14:paraId="589C04FE" w14:textId="77777777" w:rsidR="009D6A8E" w:rsidRPr="006A59E2" w:rsidRDefault="00DD2706" w:rsidP="00A430F8">
                      <w:pPr>
                        <w:rPr>
                          <w:sz w:val="14"/>
                          <w:szCs w:val="14"/>
                        </w:rPr>
                      </w:pPr>
                      <m:oMathPara>
                        <m:oMath>
                          <m:f>
                            <m:fPr>
                              <m:ctrlPr>
                                <w:rPr>
                                  <w:rFonts w:ascii="Cambria Math" w:hAnsi="Cambria Math"/>
                                  <w:i/>
                                  <w:sz w:val="14"/>
                                  <w:szCs w:val="14"/>
                                </w:rPr>
                              </m:ctrlPr>
                            </m:fPr>
                            <m:num>
                              <m:r>
                                <w:rPr>
                                  <w:rFonts w:ascii="Cambria Math" w:hAnsi="Cambria Math"/>
                                  <w:sz w:val="14"/>
                                  <w:szCs w:val="14"/>
                                </w:rPr>
                                <m:t>Price ($)</m:t>
                              </m:r>
                            </m:num>
                            <m:den>
                              <m:f>
                                <m:fPr>
                                  <m:ctrlPr>
                                    <w:rPr>
                                      <w:rFonts w:ascii="Cambria Math" w:hAnsi="Cambria Math"/>
                                      <w:i/>
                                      <w:sz w:val="14"/>
                                      <w:szCs w:val="14"/>
                                    </w:rPr>
                                  </m:ctrlPr>
                                </m:fPr>
                                <m:num>
                                  <m:r>
                                    <w:rPr>
                                      <w:rFonts w:ascii="Cambria Math" w:hAnsi="Cambria Math"/>
                                      <w:sz w:val="14"/>
                                      <w:szCs w:val="14"/>
                                    </w:rPr>
                                    <m:t>Square Feet (</m:t>
                                  </m:r>
                                  <m:sSup>
                                    <m:sSupPr>
                                      <m:ctrlPr>
                                        <w:rPr>
                                          <w:rFonts w:ascii="Cambria Math" w:hAnsi="Cambria Math"/>
                                          <w:i/>
                                          <w:sz w:val="14"/>
                                          <w:szCs w:val="14"/>
                                        </w:rPr>
                                      </m:ctrlPr>
                                    </m:sSupPr>
                                    <m:e>
                                      <m:r>
                                        <w:rPr>
                                          <w:rFonts w:ascii="Cambria Math" w:hAnsi="Cambria Math"/>
                                          <w:sz w:val="14"/>
                                          <w:szCs w:val="14"/>
                                        </w:rPr>
                                        <m:t>ft</m:t>
                                      </m:r>
                                    </m:e>
                                    <m:sup>
                                      <m:r>
                                        <w:rPr>
                                          <w:rFonts w:ascii="Cambria Math" w:hAnsi="Cambria Math"/>
                                          <w:sz w:val="14"/>
                                          <w:szCs w:val="14"/>
                                        </w:rPr>
                                        <m:t>2</m:t>
                                      </m:r>
                                    </m:sup>
                                  </m:sSup>
                                  <m:r>
                                    <w:rPr>
                                      <w:rFonts w:ascii="Cambria Math" w:hAnsi="Cambria Math"/>
                                      <w:sz w:val="14"/>
                                      <w:szCs w:val="14"/>
                                    </w:rPr>
                                    <m:t>)</m:t>
                                  </m:r>
                                </m:num>
                                <m:den>
                                  <m:r>
                                    <w:rPr>
                                      <w:rFonts w:ascii="Cambria Math" w:hAnsi="Cambria Math"/>
                                      <w:sz w:val="14"/>
                                      <w:szCs w:val="14"/>
                                    </w:rPr>
                                    <m:t># Bedrooms</m:t>
                                  </m:r>
                                </m:den>
                              </m:f>
                            </m:den>
                          </m:f>
                        </m:oMath>
                      </m:oMathPara>
                    </w:p>
                  </w:txbxContent>
                </v:textbox>
                <w10:wrap anchorx="margin"/>
              </v:shape>
            </w:pict>
          </mc:Fallback>
        </mc:AlternateContent>
      </w:r>
    </w:p>
    <w:p w14:paraId="440ADC9F" w14:textId="68C88F3B" w:rsidR="00A87EA3" w:rsidRPr="000405FC" w:rsidRDefault="00A87EA3" w:rsidP="00A87EA3">
      <w:pPr>
        <w:spacing w:line="480" w:lineRule="auto"/>
        <w:rPr>
          <w:noProof/>
        </w:rPr>
      </w:pPr>
    </w:p>
    <w:p w14:paraId="6FBE94F4" w14:textId="14E3988C" w:rsidR="00A87EA3" w:rsidRDefault="00A87EA3" w:rsidP="00A87EA3">
      <w:pPr>
        <w:spacing w:line="480" w:lineRule="auto"/>
        <w:rPr>
          <w:noProof/>
        </w:rPr>
      </w:pPr>
    </w:p>
    <w:p w14:paraId="00B7B348" w14:textId="797B1D80" w:rsidR="00CA1025" w:rsidRPr="000405FC" w:rsidRDefault="00CA1025" w:rsidP="00A87EA3">
      <w:pPr>
        <w:spacing w:line="480" w:lineRule="auto"/>
        <w:rPr>
          <w:noProof/>
        </w:rPr>
      </w:pPr>
    </w:p>
    <w:p w14:paraId="2002C7D7" w14:textId="712BC769" w:rsidR="00A87EA3" w:rsidRDefault="00907939" w:rsidP="00A87EA3">
      <w:pPr>
        <w:spacing w:line="480" w:lineRule="auto"/>
        <w:rPr>
          <w:rFonts w:ascii="Times New Roman" w:eastAsia="Times New Roman" w:hAnsi="Times New Roman" w:cs="Times New Roman"/>
          <w:color w:val="222222"/>
          <w:sz w:val="24"/>
          <w:szCs w:val="24"/>
          <w:highlight w:val="white"/>
        </w:rPr>
      </w:pPr>
      <w:r w:rsidRPr="00A430F8">
        <w:rPr>
          <w:noProof/>
        </w:rPr>
        <w:drawing>
          <wp:anchor distT="0" distB="0" distL="114300" distR="114300" simplePos="0" relativeHeight="251699200" behindDoc="0" locked="0" layoutInCell="1" allowOverlap="1" wp14:anchorId="486A6E10" wp14:editId="48F21078">
            <wp:simplePos x="0" y="0"/>
            <wp:positionH relativeFrom="margin">
              <wp:posOffset>2724917</wp:posOffset>
            </wp:positionH>
            <wp:positionV relativeFrom="paragraph">
              <wp:posOffset>5039</wp:posOffset>
            </wp:positionV>
            <wp:extent cx="685947" cy="1555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5947" cy="155575"/>
                    </a:xfrm>
                    <a:prstGeom prst="rect">
                      <a:avLst/>
                    </a:prstGeom>
                  </pic:spPr>
                </pic:pic>
              </a:graphicData>
            </a:graphic>
            <wp14:sizeRelH relativeFrom="margin">
              <wp14:pctWidth>0</wp14:pctWidth>
            </wp14:sizeRelH>
            <wp14:sizeRelV relativeFrom="margin">
              <wp14:pctHeight>0</wp14:pctHeight>
            </wp14:sizeRelV>
          </wp:anchor>
        </w:drawing>
      </w:r>
    </w:p>
    <w:p w14:paraId="4B81986E" w14:textId="77777777" w:rsidR="00F731C9" w:rsidRPr="00F731C9" w:rsidRDefault="00F731C9" w:rsidP="009D6A8E">
      <w:pPr>
        <w:spacing w:before="240" w:after="240" w:line="480" w:lineRule="auto"/>
        <w:ind w:firstLine="720"/>
        <w:rPr>
          <w:rFonts w:ascii="Times New Roman" w:eastAsia="Times New Roman" w:hAnsi="Times New Roman" w:cs="Times New Roman"/>
          <w:sz w:val="24"/>
          <w:szCs w:val="24"/>
        </w:rPr>
      </w:pPr>
      <w:r w:rsidRPr="00F731C9">
        <w:rPr>
          <w:rFonts w:ascii="Times New Roman" w:eastAsia="Times New Roman" w:hAnsi="Times New Roman" w:cs="Times New Roman"/>
          <w:color w:val="222222"/>
          <w:sz w:val="24"/>
          <w:szCs w:val="24"/>
          <w:shd w:val="clear" w:color="auto" w:fill="FFFFFF"/>
        </w:rPr>
        <w:lastRenderedPageBreak/>
        <w:t>Going further, using a 36</w:t>
      </w:r>
      <w:r w:rsidRPr="00F731C9">
        <w:rPr>
          <w:rFonts w:ascii="Times New Roman" w:eastAsia="Times New Roman" w:hAnsi="Times New Roman" w:cs="Times New Roman"/>
          <w:color w:val="222222"/>
          <w:sz w:val="14"/>
          <w:szCs w:val="14"/>
          <w:shd w:val="clear" w:color="auto" w:fill="FFFFFF"/>
          <w:vertAlign w:val="superscript"/>
        </w:rPr>
        <w:t>th</w:t>
      </w:r>
      <w:r w:rsidRPr="00F731C9">
        <w:rPr>
          <w:rFonts w:ascii="Times New Roman" w:eastAsia="Times New Roman" w:hAnsi="Times New Roman" w:cs="Times New Roman"/>
          <w:color w:val="222222"/>
          <w:sz w:val="24"/>
          <w:szCs w:val="24"/>
          <w:shd w:val="clear" w:color="auto" w:fill="FFFFFF"/>
        </w:rPr>
        <w:t xml:space="preserve"> degree polynomial regression instead of a 3</w:t>
      </w:r>
      <w:r w:rsidRPr="00F731C9">
        <w:rPr>
          <w:rFonts w:ascii="Times New Roman" w:eastAsia="Times New Roman" w:hAnsi="Times New Roman" w:cs="Times New Roman"/>
          <w:color w:val="222222"/>
          <w:sz w:val="14"/>
          <w:szCs w:val="14"/>
          <w:shd w:val="clear" w:color="auto" w:fill="FFFFFF"/>
          <w:vertAlign w:val="superscript"/>
        </w:rPr>
        <w:t>rd</w:t>
      </w:r>
      <w:r w:rsidRPr="00F731C9">
        <w:rPr>
          <w:rFonts w:ascii="Times New Roman" w:eastAsia="Times New Roman" w:hAnsi="Times New Roman" w:cs="Times New Roman"/>
          <w:color w:val="222222"/>
          <w:sz w:val="24"/>
          <w:szCs w:val="24"/>
          <w:shd w:val="clear" w:color="auto" w:fill="FFFFFF"/>
        </w:rPr>
        <w:t xml:space="preserve"> degree polynomial, a higher R-squared score of about 0.124 is produced, but the resultant graph is too large to be displayed in this paper.</w:t>
      </w:r>
    </w:p>
    <w:p w14:paraId="00B0B4BE" w14:textId="285664F2" w:rsidR="00C34B7D" w:rsidRDefault="00F731C9" w:rsidP="00F731C9">
      <w:pPr>
        <w:spacing w:line="480" w:lineRule="auto"/>
        <w:rPr>
          <w:rFonts w:ascii="Times New Roman" w:eastAsia="Times New Roman" w:hAnsi="Times New Roman" w:cs="Times New Roman"/>
          <w:color w:val="222222"/>
          <w:sz w:val="24"/>
          <w:szCs w:val="24"/>
          <w:highlight w:val="white"/>
        </w:rPr>
      </w:pPr>
      <w:r w:rsidRPr="00F731C9">
        <w:rPr>
          <w:rFonts w:ascii="Times New Roman" w:eastAsia="Times New Roman" w:hAnsi="Times New Roman" w:cs="Times New Roman"/>
          <w:color w:val="222222"/>
          <w:sz w:val="24"/>
          <w:szCs w:val="24"/>
          <w:shd w:val="clear" w:color="auto" w:fill="FFFFFF"/>
        </w:rPr>
        <w:t>        </w:t>
      </w:r>
      <w:r w:rsidRPr="00F731C9">
        <w:rPr>
          <w:rFonts w:ascii="Times New Roman" w:eastAsia="Times New Roman" w:hAnsi="Times New Roman" w:cs="Times New Roman"/>
          <w:color w:val="222222"/>
          <w:sz w:val="24"/>
          <w:szCs w:val="24"/>
          <w:shd w:val="clear" w:color="auto" w:fill="FFFFFF"/>
        </w:rPr>
        <w:tab/>
        <w:t>The regression approaches discussed, linear and polynomial regression, have been based on using a single independent variable for predictions. An alternative approach would be extending this simple linear regression to a multiple linear regression that predicts a single value based on more than one independent variable. By using only two variables with the previous regressions, we limit the extent to which the analysis can be accurate. However, by adding even more input variables, it is possible to improve the prediction while reducing the error. An equation for a multiple regression would be as follows</w:t>
      </w:r>
      <w:r w:rsidR="00371824">
        <w:rPr>
          <w:rFonts w:ascii="Times New Roman" w:eastAsia="Times New Roman" w:hAnsi="Times New Roman" w:cs="Times New Roman"/>
          <w:color w:val="222222"/>
          <w:sz w:val="24"/>
          <w:szCs w:val="24"/>
          <w:highlight w:val="white"/>
        </w:rPr>
        <w:t>:</w:t>
      </w:r>
    </w:p>
    <w:p w14:paraId="0D916DF9" w14:textId="7E93B75B" w:rsidR="004E257E" w:rsidRPr="000B7E9C" w:rsidRDefault="002229E2" w:rsidP="000B7E9C">
      <w:pPr>
        <w:spacing w:line="480" w:lineRule="auto"/>
        <w:jc w:val="center"/>
        <w:rPr>
          <w:rFonts w:ascii="Times New Roman" w:eastAsia="Times New Roman" w:hAnsi="Times New Roman" w:cs="Times New Roman"/>
          <w:color w:val="222222"/>
          <w:sz w:val="24"/>
          <w:szCs w:val="24"/>
          <w:highlight w:val="white"/>
        </w:rPr>
      </w:pPr>
      <m:oMathPara>
        <m:oMath>
          <m:r>
            <w:rPr>
              <w:rFonts w:ascii="Cambria Math" w:eastAsia="Times New Roman" w:hAnsi="Cambria Math" w:cs="Times New Roman"/>
              <w:color w:val="222222"/>
              <w:sz w:val="24"/>
              <w:szCs w:val="24"/>
              <w:highlight w:val="white"/>
            </w:rPr>
            <m:t>y=</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Θ</m:t>
              </m:r>
            </m:e>
            <m:sub>
              <m:r>
                <w:rPr>
                  <w:rFonts w:ascii="Cambria Math" w:eastAsia="Times New Roman" w:hAnsi="Cambria Math" w:cs="Times New Roman"/>
                  <w:color w:val="222222"/>
                  <w:sz w:val="24"/>
                  <w:szCs w:val="24"/>
                </w:rPr>
                <m:t>1</m:t>
              </m:r>
            </m:sub>
          </m:sSub>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x</m:t>
              </m:r>
            </m:e>
            <m:sub>
              <m:r>
                <w:rPr>
                  <w:rFonts w:ascii="Cambria Math" w:eastAsia="Times New Roman" w:hAnsi="Cambria Math" w:cs="Times New Roman"/>
                  <w:color w:val="222222"/>
                  <w:sz w:val="24"/>
                  <w:szCs w:val="24"/>
                </w:rPr>
                <m:t>1</m:t>
              </m:r>
            </m:sub>
          </m:sSub>
          <m:r>
            <w:rPr>
              <w:rFonts w:ascii="Cambria Math" w:eastAsia="Times New Roman" w:hAnsi="Cambria Math" w:cs="Times New Roman"/>
              <w:color w:val="222222"/>
              <w:sz w:val="24"/>
              <w:szCs w:val="24"/>
            </w:rPr>
            <m:t>+</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Θ</m:t>
              </m:r>
            </m:e>
            <m:sub>
              <m:r>
                <w:rPr>
                  <w:rFonts w:ascii="Cambria Math" w:eastAsia="Times New Roman" w:hAnsi="Cambria Math" w:cs="Times New Roman"/>
                  <w:color w:val="222222"/>
                  <w:sz w:val="24"/>
                  <w:szCs w:val="24"/>
                </w:rPr>
                <m:t>2</m:t>
              </m:r>
            </m:sub>
          </m:sSub>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x</m:t>
              </m:r>
            </m:e>
            <m:sub>
              <m:r>
                <w:rPr>
                  <w:rFonts w:ascii="Cambria Math" w:eastAsia="Times New Roman" w:hAnsi="Cambria Math" w:cs="Times New Roman"/>
                  <w:color w:val="222222"/>
                  <w:sz w:val="24"/>
                  <w:szCs w:val="24"/>
                </w:rPr>
                <m:t>2</m:t>
              </m:r>
            </m:sub>
          </m:sSub>
          <m:r>
            <w:rPr>
              <w:rFonts w:ascii="Cambria Math" w:eastAsia="Times New Roman" w:hAnsi="Cambria Math" w:cs="Times New Roman"/>
              <w:color w:val="222222"/>
              <w:sz w:val="24"/>
              <w:szCs w:val="24"/>
            </w:rPr>
            <m:t>+</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Θ</m:t>
              </m:r>
            </m:e>
            <m:sub>
              <m:r>
                <w:rPr>
                  <w:rFonts w:ascii="Cambria Math" w:eastAsia="Times New Roman" w:hAnsi="Cambria Math" w:cs="Times New Roman"/>
                  <w:color w:val="222222"/>
                  <w:sz w:val="24"/>
                  <w:szCs w:val="24"/>
                </w:rPr>
                <m:t>3</m:t>
              </m:r>
            </m:sub>
          </m:sSub>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x</m:t>
              </m:r>
            </m:e>
            <m:sub>
              <m:r>
                <w:rPr>
                  <w:rFonts w:ascii="Cambria Math" w:eastAsia="Times New Roman" w:hAnsi="Cambria Math" w:cs="Times New Roman"/>
                  <w:color w:val="222222"/>
                  <w:sz w:val="24"/>
                  <w:szCs w:val="24"/>
                </w:rPr>
                <m:t>3</m:t>
              </m:r>
            </m:sub>
          </m:sSub>
          <m:r>
            <w:rPr>
              <w:rFonts w:ascii="Cambria Math" w:eastAsia="Times New Roman" w:hAnsi="Cambria Math" w:cs="Times New Roman"/>
              <w:color w:val="222222"/>
              <w:sz w:val="24"/>
              <w:szCs w:val="24"/>
            </w:rPr>
            <m:t>…+</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Θ</m:t>
              </m:r>
            </m:e>
            <m:sub>
              <m:r>
                <w:rPr>
                  <w:rFonts w:ascii="Cambria Math" w:eastAsia="Times New Roman" w:hAnsi="Cambria Math" w:cs="Times New Roman"/>
                  <w:color w:val="222222"/>
                  <w:sz w:val="24"/>
                  <w:szCs w:val="24"/>
                </w:rPr>
                <m:t>n</m:t>
              </m:r>
            </m:sub>
          </m:sSub>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x</m:t>
              </m:r>
            </m:e>
            <m:sub>
              <m:r>
                <w:rPr>
                  <w:rFonts w:ascii="Cambria Math" w:eastAsia="Times New Roman" w:hAnsi="Cambria Math" w:cs="Times New Roman"/>
                  <w:color w:val="222222"/>
                  <w:sz w:val="24"/>
                  <w:szCs w:val="24"/>
                </w:rPr>
                <m:t>n</m:t>
              </m:r>
            </m:sub>
          </m:sSub>
        </m:oMath>
      </m:oMathPara>
    </w:p>
    <w:p w14:paraId="03EE2529" w14:textId="5B7A0169" w:rsidR="000B7E9C" w:rsidRPr="00F731C9" w:rsidRDefault="00F731C9" w:rsidP="000B7E9C">
      <w:pPr>
        <w:spacing w:line="480" w:lineRule="auto"/>
        <w:rPr>
          <w:rFonts w:ascii="Times New Roman" w:eastAsia="Times New Roman" w:hAnsi="Times New Roman" w:cs="Times New Roman"/>
          <w:color w:val="222222"/>
          <w:sz w:val="24"/>
          <w:szCs w:val="24"/>
          <w:highlight w:val="white"/>
        </w:rPr>
      </w:pPr>
      <w:r w:rsidRPr="00F731C9">
        <w:rPr>
          <w:rFonts w:ascii="Times New Roman" w:hAnsi="Times New Roman" w:cs="Times New Roman"/>
          <w:color w:val="222222"/>
          <w:sz w:val="24"/>
          <w:szCs w:val="24"/>
          <w:shd w:val="clear" w:color="auto" w:fill="FFFFFF"/>
        </w:rPr>
        <w:t>In this equation, theta represents the coefficient for each variable, and each x</w:t>
      </w:r>
      <w:r w:rsidRPr="00F731C9">
        <w:rPr>
          <w:rFonts w:ascii="Times New Roman" w:hAnsi="Times New Roman" w:cs="Times New Roman"/>
          <w:color w:val="222222"/>
          <w:sz w:val="24"/>
          <w:szCs w:val="24"/>
          <w:shd w:val="clear" w:color="auto" w:fill="FFFFFF"/>
          <w:vertAlign w:val="subscript"/>
        </w:rPr>
        <w:t>n</w:t>
      </w:r>
      <w:r w:rsidRPr="00F731C9">
        <w:rPr>
          <w:rFonts w:ascii="Times New Roman" w:hAnsi="Times New Roman" w:cs="Times New Roman"/>
          <w:color w:val="222222"/>
          <w:sz w:val="24"/>
          <w:szCs w:val="24"/>
          <w:shd w:val="clear" w:color="auto" w:fill="FFFFFF"/>
        </w:rPr>
        <w:t xml:space="preserve"> would correspond to a different independent variable. By adding more than one independent variable, the resultant graph becomes multidimensional, which cannot be represented on paper. Therefore, the best way to solve such a complex equation would be through a Python program. For this program, the dependent variable is just the final selling price, while the independent variables included: bathrooms, bedrooms, total amount of fireplaces, the square footage of the lot, the total parking covered, the square footage of the house, the amount of unfinished square footage, the age, the original price, and the location. These variables correspond respectively in the regression as x</w:t>
      </w:r>
      <w:r w:rsidRPr="00F731C9">
        <w:rPr>
          <w:rFonts w:ascii="Times New Roman" w:hAnsi="Times New Roman" w:cs="Times New Roman"/>
          <w:color w:val="222222"/>
          <w:sz w:val="24"/>
          <w:szCs w:val="24"/>
          <w:shd w:val="clear" w:color="auto" w:fill="FFFFFF"/>
          <w:vertAlign w:val="subscript"/>
        </w:rPr>
        <w:t>1</w:t>
      </w:r>
      <w:r w:rsidRPr="00F731C9">
        <w:rPr>
          <w:rFonts w:ascii="Times New Roman" w:hAnsi="Times New Roman" w:cs="Times New Roman"/>
          <w:color w:val="222222"/>
          <w:sz w:val="24"/>
          <w:szCs w:val="24"/>
          <w:shd w:val="clear" w:color="auto" w:fill="FFFFFF"/>
        </w:rPr>
        <w:t xml:space="preserve"> to x</w:t>
      </w:r>
      <w:r w:rsidRPr="00F731C9">
        <w:rPr>
          <w:rFonts w:ascii="Times New Roman" w:hAnsi="Times New Roman" w:cs="Times New Roman"/>
          <w:color w:val="222222"/>
          <w:sz w:val="24"/>
          <w:szCs w:val="24"/>
          <w:shd w:val="clear" w:color="auto" w:fill="FFFFFF"/>
          <w:vertAlign w:val="subscript"/>
        </w:rPr>
        <w:t>10</w:t>
      </w:r>
      <w:r w:rsidRPr="00F731C9">
        <w:rPr>
          <w:rFonts w:ascii="Times New Roman" w:hAnsi="Times New Roman" w:cs="Times New Roman"/>
          <w:color w:val="222222"/>
          <w:sz w:val="24"/>
          <w:szCs w:val="24"/>
          <w:shd w:val="clear" w:color="auto" w:fill="FFFFFF"/>
        </w:rPr>
        <w:t>. Accounting for all of these variables, the final equation can be written as</w:t>
      </w:r>
      <w:r w:rsidR="00D71A6A" w:rsidRPr="00F731C9">
        <w:rPr>
          <w:rFonts w:ascii="Times New Roman" w:eastAsia="Times New Roman" w:hAnsi="Times New Roman" w:cs="Times New Roman"/>
          <w:color w:val="222222"/>
          <w:sz w:val="24"/>
          <w:szCs w:val="24"/>
          <w:highlight w:val="white"/>
        </w:rPr>
        <w:t>:</w:t>
      </w:r>
    </w:p>
    <w:p w14:paraId="5D4F931B" w14:textId="24F46F33" w:rsidR="000F222F" w:rsidRDefault="00D71A6A" w:rsidP="000F222F">
      <w:pPr>
        <w:spacing w:line="480" w:lineRule="auto"/>
        <w:jc w:val="center"/>
        <w:rPr>
          <w:rFonts w:ascii="Times New Roman" w:eastAsia="Times New Roman" w:hAnsi="Times New Roman" w:cs="Times New Roman"/>
          <w:color w:val="222222"/>
          <w:sz w:val="24"/>
          <w:szCs w:val="24"/>
        </w:rPr>
      </w:pPr>
      <m:oMath>
        <m:r>
          <w:rPr>
            <w:rFonts w:ascii="Cambria Math" w:eastAsia="Times New Roman" w:hAnsi="Cambria Math" w:cs="Times New Roman"/>
            <w:color w:val="222222"/>
            <w:sz w:val="24"/>
            <w:szCs w:val="24"/>
            <w:highlight w:val="white"/>
          </w:rPr>
          <m:t>y= -4740</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x</m:t>
            </m:r>
          </m:e>
          <m:sub>
            <m:r>
              <w:rPr>
                <w:rFonts w:ascii="Cambria Math" w:eastAsia="Times New Roman" w:hAnsi="Cambria Math" w:cs="Times New Roman"/>
                <w:color w:val="222222"/>
                <w:sz w:val="24"/>
                <w:szCs w:val="24"/>
              </w:rPr>
              <m:t>1</m:t>
            </m:r>
          </m:sub>
        </m:sSub>
        <m:r>
          <w:rPr>
            <w:rFonts w:ascii="Cambria Math" w:eastAsia="Times New Roman" w:hAnsi="Cambria Math" w:cs="Times New Roman"/>
            <w:color w:val="222222"/>
            <w:sz w:val="24"/>
            <w:szCs w:val="24"/>
          </w:rPr>
          <m:t>+1550</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x</m:t>
            </m:r>
          </m:e>
          <m:sub>
            <m:r>
              <w:rPr>
                <w:rFonts w:ascii="Cambria Math" w:eastAsia="Times New Roman" w:hAnsi="Cambria Math" w:cs="Times New Roman"/>
                <w:color w:val="222222"/>
                <w:sz w:val="24"/>
                <w:szCs w:val="24"/>
              </w:rPr>
              <m:t>2</m:t>
            </m:r>
          </m:sub>
        </m:sSub>
        <m:r>
          <w:rPr>
            <w:rFonts w:ascii="Cambria Math" w:eastAsia="Times New Roman" w:hAnsi="Cambria Math" w:cs="Times New Roman"/>
            <w:color w:val="222222"/>
            <w:sz w:val="24"/>
            <w:szCs w:val="24"/>
          </w:rPr>
          <m:t>+3060</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x</m:t>
            </m:r>
          </m:e>
          <m:sub>
            <m:r>
              <w:rPr>
                <w:rFonts w:ascii="Cambria Math" w:eastAsia="Times New Roman" w:hAnsi="Cambria Math" w:cs="Times New Roman"/>
                <w:color w:val="222222"/>
                <w:sz w:val="24"/>
                <w:szCs w:val="24"/>
              </w:rPr>
              <m:t>3</m:t>
            </m:r>
          </m:sub>
        </m:sSub>
        <m:r>
          <w:rPr>
            <w:rFonts w:ascii="Cambria Math" w:eastAsia="Times New Roman" w:hAnsi="Cambria Math" w:cs="Times New Roman"/>
            <w:color w:val="222222"/>
            <w:sz w:val="24"/>
            <w:szCs w:val="24"/>
          </w:rPr>
          <m:t>-0.0740</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x</m:t>
            </m:r>
          </m:e>
          <m:sub>
            <m:r>
              <w:rPr>
                <w:rFonts w:ascii="Cambria Math" w:eastAsia="Times New Roman" w:hAnsi="Cambria Math" w:cs="Times New Roman"/>
                <w:color w:val="222222"/>
                <w:sz w:val="24"/>
                <w:szCs w:val="24"/>
              </w:rPr>
              <m:t>4</m:t>
            </m:r>
          </m:sub>
        </m:sSub>
        <m:r>
          <w:rPr>
            <w:rFonts w:ascii="Cambria Math" w:eastAsia="Times New Roman" w:hAnsi="Cambria Math" w:cs="Times New Roman"/>
            <w:color w:val="222222"/>
            <w:sz w:val="24"/>
            <w:szCs w:val="24"/>
          </w:rPr>
          <m:t>+7.73</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x</m:t>
            </m:r>
          </m:e>
          <m:sub>
            <m:r>
              <w:rPr>
                <w:rFonts w:ascii="Cambria Math" w:eastAsia="Times New Roman" w:hAnsi="Cambria Math" w:cs="Times New Roman"/>
                <w:color w:val="222222"/>
                <w:sz w:val="24"/>
                <w:szCs w:val="24"/>
              </w:rPr>
              <m:t>5</m:t>
            </m:r>
          </m:sub>
        </m:sSub>
        <m:r>
          <w:rPr>
            <w:rFonts w:ascii="Cambria Math" w:eastAsia="Times New Roman" w:hAnsi="Cambria Math" w:cs="Times New Roman"/>
            <w:color w:val="222222"/>
            <w:sz w:val="24"/>
            <w:szCs w:val="24"/>
          </w:rPr>
          <m:t>+8.07</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x</m:t>
            </m:r>
          </m:e>
          <m:sub>
            <m:r>
              <w:rPr>
                <w:rFonts w:ascii="Cambria Math" w:eastAsia="Times New Roman" w:hAnsi="Cambria Math" w:cs="Times New Roman"/>
                <w:color w:val="222222"/>
                <w:sz w:val="24"/>
                <w:szCs w:val="24"/>
              </w:rPr>
              <m:t>6</m:t>
            </m:r>
          </m:sub>
        </m:sSub>
        <m:r>
          <w:rPr>
            <w:rFonts w:ascii="Cambria Math" w:eastAsia="Times New Roman" w:hAnsi="Cambria Math" w:cs="Times New Roman"/>
            <w:color w:val="222222"/>
            <w:sz w:val="24"/>
            <w:szCs w:val="24"/>
          </w:rPr>
          <m:t>-0.199</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x</m:t>
            </m:r>
          </m:e>
          <m:sub>
            <m:r>
              <w:rPr>
                <w:rFonts w:ascii="Cambria Math" w:eastAsia="Times New Roman" w:hAnsi="Cambria Math" w:cs="Times New Roman"/>
                <w:color w:val="222222"/>
                <w:sz w:val="24"/>
                <w:szCs w:val="24"/>
              </w:rPr>
              <m:t>7</m:t>
            </m:r>
          </m:sub>
        </m:sSub>
        <m:r>
          <w:rPr>
            <w:rFonts w:ascii="Cambria Math" w:eastAsia="Times New Roman" w:hAnsi="Cambria Math" w:cs="Times New Roman"/>
            <w:color w:val="222222"/>
            <w:sz w:val="24"/>
            <w:szCs w:val="24"/>
          </w:rPr>
          <m:t>-194</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x</m:t>
            </m:r>
          </m:e>
          <m:sub>
            <m:r>
              <w:rPr>
                <w:rFonts w:ascii="Cambria Math" w:eastAsia="Times New Roman" w:hAnsi="Cambria Math" w:cs="Times New Roman"/>
                <w:color w:val="222222"/>
                <w:sz w:val="24"/>
                <w:szCs w:val="24"/>
              </w:rPr>
              <m:t>8</m:t>
            </m:r>
          </m:sub>
        </m:sSub>
        <m:r>
          <w:rPr>
            <w:rFonts w:ascii="Cambria Math" w:eastAsia="Times New Roman" w:hAnsi="Cambria Math" w:cs="Times New Roman"/>
            <w:color w:val="222222"/>
            <w:sz w:val="24"/>
            <w:szCs w:val="24"/>
          </w:rPr>
          <m:t>+0.906</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x</m:t>
            </m:r>
          </m:e>
          <m:sub>
            <m:r>
              <w:rPr>
                <w:rFonts w:ascii="Cambria Math" w:eastAsia="Times New Roman" w:hAnsi="Cambria Math" w:cs="Times New Roman"/>
                <w:color w:val="222222"/>
                <w:sz w:val="24"/>
                <w:szCs w:val="24"/>
              </w:rPr>
              <m:t>9</m:t>
            </m:r>
          </m:sub>
        </m:sSub>
        <m:r>
          <w:rPr>
            <w:rFonts w:ascii="Cambria Math" w:eastAsia="Times New Roman" w:hAnsi="Cambria Math" w:cs="Times New Roman"/>
            <w:color w:val="222222"/>
            <w:sz w:val="24"/>
            <w:szCs w:val="24"/>
          </w:rPr>
          <m:t>+2240</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x</m:t>
            </m:r>
          </m:e>
          <m:sub>
            <m:r>
              <w:rPr>
                <w:rFonts w:ascii="Cambria Math" w:eastAsia="Times New Roman" w:hAnsi="Cambria Math" w:cs="Times New Roman"/>
                <w:color w:val="222222"/>
                <w:sz w:val="24"/>
                <w:szCs w:val="24"/>
              </w:rPr>
              <m:t>10</m:t>
            </m:r>
          </m:sub>
        </m:sSub>
      </m:oMath>
      <w:r w:rsidR="000F222F">
        <w:rPr>
          <w:rFonts w:ascii="Times New Roman" w:eastAsia="Times New Roman" w:hAnsi="Times New Roman" w:cs="Times New Roman"/>
          <w:color w:val="222222"/>
          <w:sz w:val="24"/>
          <w:szCs w:val="24"/>
        </w:rPr>
        <w:t xml:space="preserve"> + 69200</w:t>
      </w:r>
    </w:p>
    <w:p w14:paraId="505ABB30" w14:textId="0B2CE074" w:rsidR="000F222F" w:rsidRDefault="00A24A11" w:rsidP="000F222F">
      <w:pPr>
        <w:spacing w:line="480" w:lineRule="auto"/>
        <w:rPr>
          <w:rFonts w:ascii="Times New Roman" w:eastAsia="Times New Roman" w:hAnsi="Times New Roman" w:cs="Times New Roman"/>
          <w:color w:val="222222"/>
          <w:sz w:val="28"/>
          <w:szCs w:val="28"/>
        </w:rPr>
      </w:pPr>
      <w:r w:rsidRPr="00A24A11">
        <w:rPr>
          <w:rFonts w:ascii="Times New Roman" w:hAnsi="Times New Roman" w:cs="Times New Roman"/>
          <w:color w:val="222222"/>
          <w:sz w:val="24"/>
          <w:szCs w:val="24"/>
          <w:shd w:val="clear" w:color="auto" w:fill="FFFFFF"/>
        </w:rPr>
        <w:lastRenderedPageBreak/>
        <w:t>This equation, unlike the equations calculated through linear and polynomial regression, had a very high r-squared score of 0.957; this indicates it has higher accuracy in predicting housing prices, making it a more useful and applicable tool. If this equation is applied to the three houses previously considered to predict their selling price, a much more accurate prediction of the selling price (compared to the previous simple linear regression) emerges. Where our previous predictions based on linear regression were off by hundreds of thousands of dollars, these predictions based on multiple regression are only off by tens of thousands of dollars.</w:t>
      </w:r>
      <w:r w:rsidR="000F222F" w:rsidRPr="00A24A11">
        <w:rPr>
          <w:rFonts w:ascii="Times New Roman" w:eastAsia="Times New Roman" w:hAnsi="Times New Roman" w:cs="Times New Roman"/>
          <w:color w:val="222222"/>
          <w:sz w:val="28"/>
          <w:szCs w:val="28"/>
        </w:rPr>
        <w:t xml:space="preserve"> </w:t>
      </w:r>
    </w:p>
    <w:p w14:paraId="36315DAD" w14:textId="53AB7BD6" w:rsidR="00A24A11" w:rsidRDefault="00A24A11" w:rsidP="000F222F">
      <w:pPr>
        <w:spacing w:line="48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09440" behindDoc="0" locked="0" layoutInCell="1" allowOverlap="1" wp14:anchorId="65CBADC2" wp14:editId="643C8E9E">
                <wp:simplePos x="0" y="0"/>
                <wp:positionH relativeFrom="margin">
                  <wp:posOffset>-21184</wp:posOffset>
                </wp:positionH>
                <wp:positionV relativeFrom="paragraph">
                  <wp:posOffset>10593</wp:posOffset>
                </wp:positionV>
                <wp:extent cx="5941772" cy="824408"/>
                <wp:effectExtent l="19050" t="19050" r="20955" b="13970"/>
                <wp:wrapNone/>
                <wp:docPr id="21" name="Rectangle 21"/>
                <wp:cNvGraphicFramePr/>
                <a:graphic xmlns:a="http://schemas.openxmlformats.org/drawingml/2006/main">
                  <a:graphicData uri="http://schemas.microsoft.com/office/word/2010/wordprocessingShape">
                    <wps:wsp>
                      <wps:cNvSpPr/>
                      <wps:spPr>
                        <a:xfrm>
                          <a:off x="0" y="0"/>
                          <a:ext cx="5941772" cy="824408"/>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FAB0B" id="Rectangle 21" o:spid="_x0000_s1026" style="position:absolute;margin-left:-1.65pt;margin-top:.85pt;width:467.85pt;height:64.9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" filled="f" strokecolor="black [3213]" strokeweight="3pt">
                <w10:wrap anchorx="margin"/>
              </v:rect>
            </w:pict>
          </mc:Fallback>
        </mc:AlternateContent>
      </w:r>
      <w:r w:rsidRPr="003D1C7E">
        <w:rPr>
          <w:rFonts w:ascii="Times New Roman" w:eastAsia="Times New Roman" w:hAnsi="Times New Roman" w:cs="Times New Roman"/>
          <w:noProof/>
          <w:color w:val="222222"/>
          <w:sz w:val="24"/>
          <w:szCs w:val="24"/>
        </w:rPr>
        <w:drawing>
          <wp:anchor distT="0" distB="0" distL="114300" distR="114300" simplePos="0" relativeHeight="251708416" behindDoc="0" locked="0" layoutInCell="1" allowOverlap="1" wp14:anchorId="6E3A9081" wp14:editId="3DC37E45">
            <wp:simplePos x="0" y="0"/>
            <wp:positionH relativeFrom="margin">
              <wp:align>right</wp:align>
            </wp:positionH>
            <wp:positionV relativeFrom="paragraph">
              <wp:posOffset>5022</wp:posOffset>
            </wp:positionV>
            <wp:extent cx="5943600" cy="832485"/>
            <wp:effectExtent l="0" t="0" r="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832485"/>
                    </a:xfrm>
                    <a:prstGeom prst="rect">
                      <a:avLst/>
                    </a:prstGeom>
                  </pic:spPr>
                </pic:pic>
              </a:graphicData>
            </a:graphic>
          </wp:anchor>
        </w:drawing>
      </w:r>
    </w:p>
    <w:p w14:paraId="368BA5F9" w14:textId="6C7A9B76" w:rsidR="00A24A11" w:rsidRPr="00A24A11" w:rsidRDefault="00A24A11" w:rsidP="000F222F">
      <w:pPr>
        <w:spacing w:line="480" w:lineRule="auto"/>
        <w:rPr>
          <w:rFonts w:ascii="Times New Roman" w:eastAsia="Times New Roman" w:hAnsi="Times New Roman" w:cs="Times New Roman"/>
          <w:color w:val="222222"/>
          <w:sz w:val="28"/>
          <w:szCs w:val="28"/>
        </w:rPr>
      </w:pPr>
    </w:p>
    <w:p w14:paraId="4F16751B" w14:textId="66530075" w:rsidR="003D7D8F" w:rsidRPr="003D7D8F" w:rsidRDefault="00AC1900" w:rsidP="003D7D8F">
      <w:pPr>
        <w:pStyle w:val="NormalWeb"/>
        <w:spacing w:before="240" w:beforeAutospacing="0" w:after="240" w:afterAutospacing="0" w:line="480" w:lineRule="auto"/>
      </w:pPr>
      <w:r>
        <w:rPr>
          <w:color w:val="222222"/>
        </w:rPr>
        <w:tab/>
      </w:r>
      <w:r w:rsidR="003D7D8F" w:rsidRPr="003D7D8F">
        <w:rPr>
          <w:color w:val="222222"/>
          <w:shd w:val="clear" w:color="auto" w:fill="FFFFFF"/>
        </w:rPr>
        <w:t>While multiple linear regression may appear to be the best approach to get the highest accuracy, it is not always necessary to use multiple regression to calculate equations with high correlation. Depending on the relationship between data points in any given dataset, any of the three approaches discussed could be used. For data sets which appear to have a linear relationship, linear regression can be used accurately enough, but it becomes too inaccurate for non-linear relationships to make high quality predictions. Polynomial regression, like linear regression, only uses a single independent variable to make a prediction, but it is the more accurate approach for nonlinear relationships between the independent and dependent variables. Finally, with multiple linear regression, the ability to have several independent variables enables more accurate predictions for complex, real world situations, but the multiple inputs make it unable to be easily visualized with a scatterplot, unlike linear and polynomial regressions. </w:t>
      </w:r>
    </w:p>
    <w:p w14:paraId="00000066" w14:textId="630E1EBD" w:rsidR="00C27313" w:rsidRPr="003D7D8F" w:rsidRDefault="003D7D8F" w:rsidP="003D7D8F">
      <w:pPr>
        <w:spacing w:before="240" w:after="240" w:line="480" w:lineRule="auto"/>
        <w:rPr>
          <w:rFonts w:ascii="Times New Roman" w:eastAsia="Times New Roman" w:hAnsi="Times New Roman" w:cs="Times New Roman"/>
          <w:sz w:val="24"/>
          <w:szCs w:val="24"/>
        </w:rPr>
      </w:pPr>
      <w:r w:rsidRPr="003D7D8F">
        <w:rPr>
          <w:rFonts w:ascii="Times New Roman" w:eastAsia="Times New Roman" w:hAnsi="Times New Roman" w:cs="Times New Roman"/>
          <w:color w:val="222222"/>
          <w:sz w:val="24"/>
          <w:szCs w:val="24"/>
          <w:shd w:val="clear" w:color="auto" w:fill="FFFFFF"/>
        </w:rPr>
        <w:lastRenderedPageBreak/>
        <w:tab/>
        <w:t>While much of the previous discussion has centered on analyzing different regression approaches, regression analysis is not the same as machine learning. Instead, regression analysis is a tool used heavily in machine learning. What differentiates machine learning from traditional regression analysis is the constant addition of new data to the data set, which a machine learning algorithm uses to evolve the regression equation over time, thus making its predictions from that equation more accurate over time. Through my investigation, I specifically demonstrated how an increasing amount of data in simple linear regression allows for the development of better lines of fit. In addition, I demonstrated how when one increases the amount of input variables like in multiple regression,  the prediction will become more accurate, especially if the new input is closely related to the dependent variable. Interestingly, even if the new variable is not closely related to the dependent variable, the prediction made by the regression will not be negatively affected. In real machine learning algorithms, the multiple regression approach is the more common approach used, reflecting the reality that most real-world data sets are multidimensional and constantly have data added to it. The consistent addition of data to complex machine learning algorithms is how voice recognition in smartphones, like Siri, becomes better with more usage, and how self-driving cars learn from their mistakes to become better at driving. Prior to this investigation, I had always passively observed the application of machine learning in our daily lives, but only now do I fully understand the complicated mathematical mechanisms behind how it works and how it is used.</w:t>
      </w:r>
    </w:p>
    <w:p w14:paraId="00000067" w14:textId="77777777" w:rsidR="00C27313" w:rsidRDefault="00DD2706">
      <w:pPr>
        <w:spacing w:line="480" w:lineRule="auto"/>
        <w:rPr>
          <w:rFonts w:ascii="Times New Roman" w:eastAsia="Times New Roman" w:hAnsi="Times New Roman" w:cs="Times New Roman"/>
          <w:color w:val="222222"/>
          <w:sz w:val="24"/>
          <w:szCs w:val="24"/>
          <w:highlight w:val="white"/>
        </w:rPr>
      </w:pPr>
      <w:sdt>
        <w:sdtPr>
          <w:tag w:val="goog_rdk_47"/>
          <w:id w:val="1520816512"/>
        </w:sdtPr>
        <w:sdtEndPr/>
        <w:sdtContent/>
      </w:sdt>
      <w:r w:rsidR="007C0267">
        <w:rPr>
          <w:rFonts w:ascii="Times New Roman" w:eastAsia="Times New Roman" w:hAnsi="Times New Roman" w:cs="Times New Roman"/>
          <w:b/>
          <w:color w:val="222222"/>
          <w:sz w:val="24"/>
          <w:szCs w:val="24"/>
          <w:highlight w:val="white"/>
          <w:u w:val="single"/>
        </w:rPr>
        <w:t>Conclusion</w:t>
      </w:r>
    </w:p>
    <w:p w14:paraId="1C356BBA" w14:textId="574374A1" w:rsidR="003D7D8F" w:rsidRPr="003D7D8F" w:rsidRDefault="007C0267" w:rsidP="003D7D8F">
      <w:pPr>
        <w:pStyle w:val="NormalWeb"/>
        <w:spacing w:before="0" w:beforeAutospacing="0" w:after="160" w:afterAutospacing="0" w:line="480" w:lineRule="auto"/>
      </w:pPr>
      <w:r>
        <w:rPr>
          <w:color w:val="222222"/>
          <w:highlight w:val="white"/>
        </w:rPr>
        <w:tab/>
      </w:r>
      <w:r w:rsidR="003D7D8F" w:rsidRPr="003D7D8F">
        <w:rPr>
          <w:color w:val="222222"/>
          <w:shd w:val="clear" w:color="auto" w:fill="FFFFFF"/>
        </w:rPr>
        <w:t xml:space="preserve">Overall, my goal with this assessment was to learn how machine learning works and to demonstrate its basics with a real-life example. Using a case study of real-life house prices, I attempted to find an equation based on linear regression. I first used scatter plots to show how </w:t>
      </w:r>
      <w:r w:rsidR="003D7D8F" w:rsidRPr="003D7D8F">
        <w:rPr>
          <w:color w:val="222222"/>
          <w:shd w:val="clear" w:color="auto" w:fill="FFFFFF"/>
        </w:rPr>
        <w:lastRenderedPageBreak/>
        <w:t xml:space="preserve">increasing amounts of data changes the scatter plot and trend shown in the plot. Then, I took a very small sample of data and used a sigma equation to solve for the slope and y-intercept of a linear equation, showing how the line of best fit was calculated. After this, I used a much larger sample of data to create a best-fit line through a computer algorithm, which was graphed on the scatterplot. This best-fit line allowed for the prediction of house prices using certain parameters.  Subsequently, </w:t>
      </w:r>
      <w:r w:rsidR="004458B7" w:rsidRPr="003D7D8F">
        <w:rPr>
          <w:color w:val="222222"/>
          <w:shd w:val="clear" w:color="auto" w:fill="FFFFFF"/>
        </w:rPr>
        <w:t>polynomial,</w:t>
      </w:r>
      <w:r w:rsidR="003D7D8F" w:rsidRPr="003D7D8F">
        <w:rPr>
          <w:color w:val="222222"/>
          <w:shd w:val="clear" w:color="auto" w:fill="FFFFFF"/>
        </w:rPr>
        <w:t xml:space="preserve"> and multiple linear regression were used to find equations that further improved these predictions using additional parameters. Lastly, these regression approaches were connected with the broader principles of machine learning to clearly demonstrate how it works.</w:t>
      </w:r>
    </w:p>
    <w:p w14:paraId="48727172" w14:textId="77777777" w:rsidR="003D7D8F" w:rsidRPr="003D7D8F" w:rsidRDefault="003D7D8F" w:rsidP="003D7D8F">
      <w:pPr>
        <w:spacing w:line="480" w:lineRule="auto"/>
        <w:rPr>
          <w:rFonts w:ascii="Times New Roman" w:eastAsia="Times New Roman" w:hAnsi="Times New Roman" w:cs="Times New Roman"/>
          <w:sz w:val="24"/>
          <w:szCs w:val="24"/>
        </w:rPr>
      </w:pPr>
      <w:r w:rsidRPr="003D7D8F">
        <w:rPr>
          <w:rFonts w:ascii="Times New Roman" w:eastAsia="Times New Roman" w:hAnsi="Times New Roman" w:cs="Times New Roman"/>
          <w:color w:val="222222"/>
          <w:sz w:val="24"/>
          <w:szCs w:val="24"/>
          <w:shd w:val="clear" w:color="auto" w:fill="FFFFFF"/>
        </w:rPr>
        <w:tab/>
        <w:t>At the beginning of this assessment, I knew very little about machine learning, but I’ve now become invested in understanding its real-world future implications. Through my research, I learned that the correlation of the prices and the input data through linear and polynomial regression did not provide conclusive results; even when I added more data, the resultant equations still were not accurate enough. In order to create a better predictive algorithm for real estate sales prices, I needed to make a more complex prediction through multiple linear regression. By using multiple linear regression through code I compiled, I found a much more accurate equation to predict housing prices in the real world. Having considered these different approaches, I am now more inclined to researching statistical regression further and applying other approaches, like binary and multivariate regression, to get even more accurate predictions in other interesting scenarios.</w:t>
      </w:r>
    </w:p>
    <w:p w14:paraId="69770910" w14:textId="5E5FCA0C" w:rsidR="003D7D8F" w:rsidRPr="003D7D8F" w:rsidRDefault="003D7D8F" w:rsidP="003D7D8F">
      <w:pPr>
        <w:spacing w:line="480" w:lineRule="auto"/>
        <w:rPr>
          <w:rFonts w:ascii="Times New Roman" w:eastAsia="Times New Roman" w:hAnsi="Times New Roman" w:cs="Times New Roman"/>
          <w:sz w:val="24"/>
          <w:szCs w:val="24"/>
        </w:rPr>
      </w:pPr>
      <w:r w:rsidRPr="003D7D8F">
        <w:rPr>
          <w:rFonts w:ascii="Times New Roman" w:eastAsia="Times New Roman" w:hAnsi="Times New Roman" w:cs="Times New Roman"/>
          <w:color w:val="222222"/>
          <w:sz w:val="24"/>
          <w:szCs w:val="24"/>
          <w:shd w:val="clear" w:color="auto" w:fill="FFFFFF"/>
        </w:rPr>
        <w:tab/>
        <w:t xml:space="preserve">In coding for this investigation, I realized that the true advantage of machine learning is that people can easily evolve their algorithms by using computer tools to create optimal results. In machine learning, this is known as “training”; it is when you are continuously adding data and </w:t>
      </w:r>
      <w:r w:rsidRPr="003D7D8F">
        <w:rPr>
          <w:rFonts w:ascii="Times New Roman" w:eastAsia="Times New Roman" w:hAnsi="Times New Roman" w:cs="Times New Roman"/>
          <w:color w:val="222222"/>
          <w:sz w:val="24"/>
          <w:szCs w:val="24"/>
          <w:shd w:val="clear" w:color="auto" w:fill="FFFFFF"/>
        </w:rPr>
        <w:lastRenderedPageBreak/>
        <w:t xml:space="preserve">“training” your algorithm to provide correct results. After this training phase, the algorithm goes to an inference state, where the trained machine learning algorithm is used to make real predictions. The implications of this training mechanism reach widely in our society. Just imagine using facial recognition technology in your doctor’s office to diagnose rare diseases, or your doctors using </w:t>
      </w:r>
      <w:r w:rsidR="006B79E3">
        <w:rPr>
          <w:rFonts w:ascii="Times New Roman" w:eastAsia="Times New Roman" w:hAnsi="Times New Roman" w:cs="Times New Roman"/>
          <w:color w:val="222222"/>
          <w:sz w:val="24"/>
          <w:szCs w:val="24"/>
          <w:shd w:val="clear" w:color="auto" w:fill="FFFFFF"/>
        </w:rPr>
        <w:t>algorithms</w:t>
      </w:r>
      <w:r w:rsidRPr="003D7D8F">
        <w:rPr>
          <w:rFonts w:ascii="Times New Roman" w:eastAsia="Times New Roman" w:hAnsi="Times New Roman" w:cs="Times New Roman"/>
          <w:color w:val="222222"/>
          <w:sz w:val="24"/>
          <w:szCs w:val="24"/>
          <w:shd w:val="clear" w:color="auto" w:fill="FFFFFF"/>
        </w:rPr>
        <w:t xml:space="preserve"> to catch a rare cancer early. This isn’t something that you just have to imagine; this is our emerging reality, all made possible by machine learning algorithms. It’s incredible what this technology will mean for the future of human society. Hopefully, I showed how advanced mathematics through machine learning can create prediction algorithms that will improve and impact our everyday lives.</w:t>
      </w:r>
    </w:p>
    <w:p w14:paraId="0000006A" w14:textId="16A3A52C" w:rsidR="00C27313" w:rsidRDefault="00C27313" w:rsidP="003D7D8F">
      <w:pPr>
        <w:spacing w:line="480" w:lineRule="auto"/>
        <w:rPr>
          <w:rFonts w:ascii="Times New Roman" w:eastAsia="Times New Roman" w:hAnsi="Times New Roman" w:cs="Times New Roman"/>
          <w:color w:val="222222"/>
          <w:sz w:val="24"/>
          <w:szCs w:val="24"/>
          <w:highlight w:val="white"/>
        </w:rPr>
      </w:pPr>
    </w:p>
    <w:p w14:paraId="0000006B" w14:textId="77777777" w:rsidR="00C27313" w:rsidRDefault="00C27313">
      <w:pPr>
        <w:spacing w:line="480" w:lineRule="auto"/>
        <w:rPr>
          <w:rFonts w:ascii="Times New Roman" w:eastAsia="Times New Roman" w:hAnsi="Times New Roman" w:cs="Times New Roman"/>
          <w:color w:val="222222"/>
          <w:sz w:val="24"/>
          <w:szCs w:val="24"/>
          <w:highlight w:val="white"/>
        </w:rPr>
      </w:pPr>
    </w:p>
    <w:p w14:paraId="0000006C" w14:textId="77777777" w:rsidR="00C27313" w:rsidRDefault="00C27313">
      <w:pPr>
        <w:spacing w:line="480" w:lineRule="auto"/>
        <w:rPr>
          <w:rFonts w:ascii="Times New Roman" w:eastAsia="Times New Roman" w:hAnsi="Times New Roman" w:cs="Times New Roman"/>
          <w:color w:val="222222"/>
          <w:sz w:val="24"/>
          <w:szCs w:val="24"/>
          <w:highlight w:val="white"/>
        </w:rPr>
      </w:pPr>
    </w:p>
    <w:p w14:paraId="00000071" w14:textId="10E55B53" w:rsidR="00C27313" w:rsidRDefault="007C0267">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b/>
        <w:t xml:space="preserve">  </w:t>
      </w:r>
    </w:p>
    <w:p w14:paraId="294463B7" w14:textId="77777777" w:rsidR="0018436B" w:rsidRDefault="0018436B">
      <w:pPr>
        <w:spacing w:line="480" w:lineRule="auto"/>
        <w:ind w:hanging="720"/>
        <w:jc w:val="center"/>
        <w:rPr>
          <w:rFonts w:ascii="Times New Roman" w:eastAsia="Times New Roman" w:hAnsi="Times New Roman" w:cs="Times New Roman"/>
          <w:color w:val="222222"/>
          <w:sz w:val="24"/>
          <w:szCs w:val="24"/>
          <w:highlight w:val="white"/>
        </w:rPr>
      </w:pPr>
    </w:p>
    <w:p w14:paraId="2EA8E0DC" w14:textId="77777777" w:rsidR="0018436B" w:rsidRDefault="0018436B">
      <w:pPr>
        <w:spacing w:line="480" w:lineRule="auto"/>
        <w:ind w:hanging="720"/>
        <w:jc w:val="center"/>
        <w:rPr>
          <w:rFonts w:ascii="Times New Roman" w:eastAsia="Times New Roman" w:hAnsi="Times New Roman" w:cs="Times New Roman"/>
          <w:color w:val="222222"/>
          <w:sz w:val="24"/>
          <w:szCs w:val="24"/>
          <w:highlight w:val="white"/>
        </w:rPr>
      </w:pPr>
    </w:p>
    <w:p w14:paraId="32F02F83" w14:textId="77777777" w:rsidR="0018436B" w:rsidRDefault="0018436B">
      <w:pPr>
        <w:spacing w:line="480" w:lineRule="auto"/>
        <w:ind w:hanging="720"/>
        <w:jc w:val="center"/>
        <w:rPr>
          <w:rFonts w:ascii="Times New Roman" w:eastAsia="Times New Roman" w:hAnsi="Times New Roman" w:cs="Times New Roman"/>
          <w:color w:val="222222"/>
          <w:sz w:val="24"/>
          <w:szCs w:val="24"/>
          <w:highlight w:val="white"/>
        </w:rPr>
      </w:pPr>
    </w:p>
    <w:p w14:paraId="2796E49D" w14:textId="77777777" w:rsidR="0018436B" w:rsidRDefault="0018436B">
      <w:pPr>
        <w:spacing w:line="480" w:lineRule="auto"/>
        <w:ind w:hanging="720"/>
        <w:jc w:val="center"/>
        <w:rPr>
          <w:rFonts w:ascii="Times New Roman" w:eastAsia="Times New Roman" w:hAnsi="Times New Roman" w:cs="Times New Roman"/>
          <w:color w:val="222222"/>
          <w:sz w:val="24"/>
          <w:szCs w:val="24"/>
          <w:highlight w:val="white"/>
        </w:rPr>
      </w:pPr>
    </w:p>
    <w:p w14:paraId="71E3100A" w14:textId="77777777" w:rsidR="0018436B" w:rsidRDefault="0018436B">
      <w:pPr>
        <w:spacing w:line="480" w:lineRule="auto"/>
        <w:ind w:hanging="720"/>
        <w:jc w:val="center"/>
        <w:rPr>
          <w:rFonts w:ascii="Times New Roman" w:eastAsia="Times New Roman" w:hAnsi="Times New Roman" w:cs="Times New Roman"/>
          <w:color w:val="222222"/>
          <w:sz w:val="24"/>
          <w:szCs w:val="24"/>
          <w:highlight w:val="white"/>
        </w:rPr>
      </w:pPr>
    </w:p>
    <w:p w14:paraId="149EF3B3" w14:textId="77777777" w:rsidR="0018436B" w:rsidRDefault="0018436B">
      <w:pPr>
        <w:spacing w:line="480" w:lineRule="auto"/>
        <w:ind w:hanging="720"/>
        <w:jc w:val="center"/>
        <w:rPr>
          <w:rFonts w:ascii="Times New Roman" w:eastAsia="Times New Roman" w:hAnsi="Times New Roman" w:cs="Times New Roman"/>
          <w:color w:val="222222"/>
          <w:sz w:val="24"/>
          <w:szCs w:val="24"/>
          <w:highlight w:val="white"/>
        </w:rPr>
      </w:pPr>
    </w:p>
    <w:p w14:paraId="31C98F0A" w14:textId="77777777" w:rsidR="0018436B" w:rsidRDefault="0018436B">
      <w:pPr>
        <w:spacing w:line="480" w:lineRule="auto"/>
        <w:ind w:hanging="720"/>
        <w:jc w:val="center"/>
        <w:rPr>
          <w:rFonts w:ascii="Times New Roman" w:eastAsia="Times New Roman" w:hAnsi="Times New Roman" w:cs="Times New Roman"/>
          <w:color w:val="222222"/>
          <w:sz w:val="24"/>
          <w:szCs w:val="24"/>
          <w:highlight w:val="white"/>
        </w:rPr>
      </w:pPr>
    </w:p>
    <w:p w14:paraId="00000072" w14:textId="30F7E99A" w:rsidR="00C27313" w:rsidRDefault="007C0267">
      <w:pPr>
        <w:spacing w:line="480" w:lineRule="auto"/>
        <w:ind w:hanging="72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References</w:t>
      </w:r>
    </w:p>
    <w:p w14:paraId="4986A823" w14:textId="4DED1936" w:rsidR="00D216A3" w:rsidRPr="00D216A3" w:rsidRDefault="00D216A3" w:rsidP="00D216A3">
      <w:pPr>
        <w:spacing w:line="480" w:lineRule="auto"/>
        <w:ind w:left="720" w:hanging="720"/>
        <w:rPr>
          <w:rFonts w:ascii="Times New Roman" w:eastAsia="Times New Roman" w:hAnsi="Times New Roman" w:cs="Times New Roman"/>
          <w:color w:val="222222"/>
          <w:sz w:val="24"/>
          <w:szCs w:val="24"/>
          <w:highlight w:val="white"/>
        </w:rPr>
      </w:pPr>
      <w:r w:rsidRPr="00D216A3">
        <w:rPr>
          <w:rFonts w:ascii="Times New Roman" w:eastAsia="Times New Roman" w:hAnsi="Times New Roman" w:cs="Times New Roman"/>
          <w:sz w:val="24"/>
          <w:szCs w:val="24"/>
        </w:rPr>
        <w:t xml:space="preserve">Grant, Peter. “Understanding Multiple Regression.” </w:t>
      </w:r>
      <w:r w:rsidRPr="00D216A3">
        <w:rPr>
          <w:rFonts w:ascii="Times New Roman" w:eastAsia="Times New Roman" w:hAnsi="Times New Roman" w:cs="Times New Roman"/>
          <w:i/>
          <w:iCs/>
          <w:sz w:val="24"/>
          <w:szCs w:val="24"/>
        </w:rPr>
        <w:t>Medium</w:t>
      </w:r>
      <w:r w:rsidRPr="00D216A3">
        <w:rPr>
          <w:rFonts w:ascii="Times New Roman" w:eastAsia="Times New Roman" w:hAnsi="Times New Roman" w:cs="Times New Roman"/>
          <w:sz w:val="24"/>
          <w:szCs w:val="24"/>
        </w:rPr>
        <w:t>, Towards Data Science, 21 Jan. 2021, towardsdatascience.com/understanding-multiple-regression-249b16bde83e#:~:text=Multiple%20regression%20is%20an%20extension,of%20a%20different%20physical%20parameter.</w:t>
      </w:r>
    </w:p>
    <w:p w14:paraId="00000073" w14:textId="77777777" w:rsidR="00C27313" w:rsidRPr="00D216A3" w:rsidRDefault="007C0267" w:rsidP="00D216A3">
      <w:pPr>
        <w:spacing w:before="280" w:after="280" w:line="480" w:lineRule="auto"/>
        <w:ind w:left="567" w:hanging="720"/>
        <w:rPr>
          <w:rFonts w:ascii="Times New Roman" w:eastAsia="Times New Roman" w:hAnsi="Times New Roman" w:cs="Times New Roman"/>
          <w:sz w:val="24"/>
          <w:szCs w:val="24"/>
        </w:rPr>
      </w:pPr>
      <w:r w:rsidRPr="00D216A3">
        <w:rPr>
          <w:rFonts w:ascii="Times New Roman" w:eastAsia="Times New Roman" w:hAnsi="Times New Roman" w:cs="Times New Roman"/>
          <w:sz w:val="24"/>
          <w:szCs w:val="24"/>
        </w:rPr>
        <w:t xml:space="preserve">Hurwitz, Judith, and Daniel Kirsch. </w:t>
      </w:r>
      <w:r w:rsidRPr="00D216A3">
        <w:rPr>
          <w:rFonts w:ascii="Times New Roman" w:eastAsia="Times New Roman" w:hAnsi="Times New Roman" w:cs="Times New Roman"/>
          <w:i/>
          <w:sz w:val="24"/>
          <w:szCs w:val="24"/>
        </w:rPr>
        <w:t>Machine Learning for Dummies</w:t>
      </w:r>
      <w:r w:rsidRPr="00D216A3">
        <w:rPr>
          <w:rFonts w:ascii="Times New Roman" w:eastAsia="Times New Roman" w:hAnsi="Times New Roman" w:cs="Times New Roman"/>
          <w:sz w:val="24"/>
          <w:szCs w:val="24"/>
        </w:rPr>
        <w:t xml:space="preserve">. IBM, </w:t>
      </w:r>
      <w:r w:rsidRPr="00D216A3">
        <w:rPr>
          <w:rFonts w:ascii="Times New Roman" w:eastAsia="Times New Roman" w:hAnsi="Times New Roman" w:cs="Times New Roman"/>
          <w:i/>
          <w:sz w:val="24"/>
          <w:szCs w:val="24"/>
        </w:rPr>
        <w:t>Machine Learning for Dummies</w:t>
      </w:r>
      <w:r w:rsidRPr="00D216A3">
        <w:rPr>
          <w:rFonts w:ascii="Times New Roman" w:eastAsia="Times New Roman" w:hAnsi="Times New Roman" w:cs="Times New Roman"/>
          <w:sz w:val="24"/>
          <w:szCs w:val="24"/>
        </w:rPr>
        <w:t xml:space="preserve">, </w:t>
      </w:r>
      <w:hyperlink r:id="rId27">
        <w:r w:rsidRPr="00D216A3">
          <w:rPr>
            <w:rFonts w:ascii="Times New Roman" w:eastAsia="Times New Roman" w:hAnsi="Times New Roman" w:cs="Times New Roman"/>
            <w:color w:val="0000FF"/>
            <w:sz w:val="24"/>
            <w:szCs w:val="24"/>
            <w:u w:val="single"/>
          </w:rPr>
          <w:t>www.ibm.com/downloads/cas/GB8ZMQZ3</w:t>
        </w:r>
      </w:hyperlink>
      <w:r w:rsidRPr="00D216A3">
        <w:rPr>
          <w:rFonts w:ascii="Times New Roman" w:eastAsia="Times New Roman" w:hAnsi="Times New Roman" w:cs="Times New Roman"/>
          <w:sz w:val="24"/>
          <w:szCs w:val="24"/>
        </w:rPr>
        <w:t>.</w:t>
      </w:r>
    </w:p>
    <w:p w14:paraId="00000074" w14:textId="77777777" w:rsidR="00C27313" w:rsidRPr="00D216A3" w:rsidRDefault="007C0267" w:rsidP="00D216A3">
      <w:pPr>
        <w:spacing w:before="280" w:after="280" w:line="480" w:lineRule="auto"/>
        <w:ind w:left="567" w:hanging="720"/>
        <w:rPr>
          <w:rFonts w:ascii="Times New Roman" w:eastAsia="Times New Roman" w:hAnsi="Times New Roman" w:cs="Times New Roman"/>
          <w:sz w:val="24"/>
          <w:szCs w:val="24"/>
        </w:rPr>
      </w:pPr>
      <w:r w:rsidRPr="00D216A3">
        <w:rPr>
          <w:rFonts w:ascii="Times New Roman" w:eastAsia="Times New Roman" w:hAnsi="Times New Roman" w:cs="Times New Roman"/>
          <w:sz w:val="24"/>
          <w:szCs w:val="24"/>
        </w:rPr>
        <w:t xml:space="preserve">IBM Cloud Education. “What Is Machine Learning?” </w:t>
      </w:r>
      <w:r w:rsidRPr="00D216A3">
        <w:rPr>
          <w:rFonts w:ascii="Times New Roman" w:eastAsia="Times New Roman" w:hAnsi="Times New Roman" w:cs="Times New Roman"/>
          <w:i/>
          <w:sz w:val="24"/>
          <w:szCs w:val="24"/>
        </w:rPr>
        <w:t>IBM</w:t>
      </w:r>
      <w:r w:rsidRPr="00D216A3">
        <w:rPr>
          <w:rFonts w:ascii="Times New Roman" w:eastAsia="Times New Roman" w:hAnsi="Times New Roman" w:cs="Times New Roman"/>
          <w:sz w:val="24"/>
          <w:szCs w:val="24"/>
        </w:rPr>
        <w:t xml:space="preserve">, 15 July 2020, www.ibm.com/cloud/learn/machine-learning. </w:t>
      </w:r>
    </w:p>
    <w:p w14:paraId="7FFA5A1D" w14:textId="1343022D" w:rsidR="00D216A3" w:rsidRPr="00D216A3" w:rsidRDefault="007C0267" w:rsidP="00D216A3">
      <w:pPr>
        <w:pBdr>
          <w:top w:val="nil"/>
          <w:left w:val="nil"/>
          <w:bottom w:val="nil"/>
          <w:right w:val="nil"/>
          <w:between w:val="nil"/>
        </w:pBdr>
        <w:spacing w:before="280" w:after="280" w:line="480" w:lineRule="auto"/>
        <w:ind w:left="567" w:hanging="720"/>
        <w:rPr>
          <w:rFonts w:ascii="Times New Roman" w:eastAsia="Times New Roman" w:hAnsi="Times New Roman" w:cs="Times New Roman"/>
          <w:color w:val="000000"/>
          <w:sz w:val="24"/>
          <w:szCs w:val="24"/>
        </w:rPr>
      </w:pPr>
      <w:r w:rsidRPr="00D216A3">
        <w:rPr>
          <w:rFonts w:ascii="Times New Roman" w:eastAsia="Times New Roman" w:hAnsi="Times New Roman" w:cs="Times New Roman"/>
          <w:color w:val="000000"/>
          <w:sz w:val="24"/>
          <w:szCs w:val="24"/>
        </w:rPr>
        <w:t xml:space="preserve">“Linear Regression (Python Implementation).” </w:t>
      </w:r>
      <w:r w:rsidRPr="00D216A3">
        <w:rPr>
          <w:rFonts w:ascii="Times New Roman" w:eastAsia="Times New Roman" w:hAnsi="Times New Roman" w:cs="Times New Roman"/>
          <w:i/>
          <w:color w:val="000000"/>
          <w:sz w:val="24"/>
          <w:szCs w:val="24"/>
        </w:rPr>
        <w:t>GeeksforGeeks</w:t>
      </w:r>
      <w:r w:rsidRPr="00D216A3">
        <w:rPr>
          <w:rFonts w:ascii="Times New Roman" w:eastAsia="Times New Roman" w:hAnsi="Times New Roman" w:cs="Times New Roman"/>
          <w:color w:val="000000"/>
          <w:sz w:val="24"/>
          <w:szCs w:val="24"/>
        </w:rPr>
        <w:t xml:space="preserve">, 29 Nov. 2018, </w:t>
      </w:r>
      <w:hyperlink r:id="rId28">
        <w:r w:rsidRPr="00D216A3">
          <w:rPr>
            <w:rFonts w:ascii="Times New Roman" w:eastAsia="Times New Roman" w:hAnsi="Times New Roman" w:cs="Times New Roman"/>
            <w:color w:val="0000FF"/>
            <w:sz w:val="24"/>
            <w:szCs w:val="24"/>
            <w:u w:val="single"/>
          </w:rPr>
          <w:t>www.geeksforgeeks.org/linear-regression-python-implementation/</w:t>
        </w:r>
      </w:hyperlink>
      <w:r w:rsidRPr="00D216A3">
        <w:rPr>
          <w:rFonts w:ascii="Times New Roman" w:eastAsia="Times New Roman" w:hAnsi="Times New Roman" w:cs="Times New Roman"/>
          <w:color w:val="000000"/>
          <w:sz w:val="24"/>
          <w:szCs w:val="24"/>
        </w:rPr>
        <w:t>.</w:t>
      </w:r>
    </w:p>
    <w:p w14:paraId="0CB73A83" w14:textId="34C4E88B" w:rsidR="00D216A3" w:rsidRPr="00D216A3" w:rsidRDefault="00D216A3" w:rsidP="00D216A3">
      <w:pPr>
        <w:pBdr>
          <w:top w:val="nil"/>
          <w:left w:val="nil"/>
          <w:bottom w:val="nil"/>
          <w:right w:val="nil"/>
          <w:between w:val="nil"/>
        </w:pBdr>
        <w:spacing w:before="280" w:after="280" w:line="480" w:lineRule="auto"/>
        <w:ind w:left="567" w:hanging="720"/>
        <w:rPr>
          <w:rFonts w:ascii="Times New Roman" w:eastAsia="Times New Roman" w:hAnsi="Times New Roman" w:cs="Times New Roman"/>
          <w:color w:val="000000"/>
          <w:sz w:val="24"/>
          <w:szCs w:val="24"/>
        </w:rPr>
      </w:pPr>
      <w:r w:rsidRPr="00D216A3">
        <w:rPr>
          <w:rFonts w:ascii="Times New Roman" w:eastAsia="Times New Roman" w:hAnsi="Times New Roman" w:cs="Times New Roman"/>
          <w:sz w:val="24"/>
          <w:szCs w:val="24"/>
        </w:rPr>
        <w:t xml:space="preserve">“Machine Learning - Multiple Regression.” </w:t>
      </w:r>
      <w:r w:rsidRPr="00D216A3">
        <w:rPr>
          <w:rFonts w:ascii="Times New Roman" w:eastAsia="Times New Roman" w:hAnsi="Times New Roman" w:cs="Times New Roman"/>
          <w:i/>
          <w:iCs/>
          <w:sz w:val="24"/>
          <w:szCs w:val="24"/>
        </w:rPr>
        <w:t>Python Machine Learning Multiple Regression</w:t>
      </w:r>
      <w:r w:rsidRPr="00D216A3">
        <w:rPr>
          <w:rFonts w:ascii="Times New Roman" w:eastAsia="Times New Roman" w:hAnsi="Times New Roman" w:cs="Times New Roman"/>
          <w:sz w:val="24"/>
          <w:szCs w:val="24"/>
        </w:rPr>
        <w:t>, www.w3schools.com/python/python_ml_multiple_regression.asp.</w:t>
      </w:r>
    </w:p>
    <w:p w14:paraId="00000076" w14:textId="00EDB6F3" w:rsidR="00C27313" w:rsidRPr="00D216A3" w:rsidRDefault="007C0267" w:rsidP="00D216A3">
      <w:pPr>
        <w:pBdr>
          <w:top w:val="nil"/>
          <w:left w:val="nil"/>
          <w:bottom w:val="nil"/>
          <w:right w:val="nil"/>
          <w:between w:val="nil"/>
        </w:pBdr>
        <w:spacing w:before="280" w:after="280" w:line="480" w:lineRule="auto"/>
        <w:ind w:left="567" w:hanging="720"/>
        <w:rPr>
          <w:rFonts w:ascii="Times New Roman" w:eastAsia="Times New Roman" w:hAnsi="Times New Roman" w:cs="Times New Roman"/>
          <w:color w:val="000000"/>
          <w:sz w:val="24"/>
          <w:szCs w:val="24"/>
        </w:rPr>
      </w:pPr>
      <w:r w:rsidRPr="00D216A3">
        <w:rPr>
          <w:rFonts w:ascii="Times New Roman" w:eastAsia="Times New Roman" w:hAnsi="Times New Roman" w:cs="Times New Roman"/>
          <w:color w:val="000000"/>
          <w:sz w:val="24"/>
          <w:szCs w:val="24"/>
        </w:rPr>
        <w:t xml:space="preserve">“Machine Learning.” </w:t>
      </w:r>
      <w:r w:rsidRPr="00D216A3">
        <w:rPr>
          <w:rFonts w:ascii="Times New Roman" w:eastAsia="Times New Roman" w:hAnsi="Times New Roman" w:cs="Times New Roman"/>
          <w:i/>
          <w:color w:val="000000"/>
          <w:sz w:val="24"/>
          <w:szCs w:val="24"/>
        </w:rPr>
        <w:t>Wikipedia</w:t>
      </w:r>
      <w:r w:rsidRPr="00D216A3">
        <w:rPr>
          <w:rFonts w:ascii="Times New Roman" w:eastAsia="Times New Roman" w:hAnsi="Times New Roman" w:cs="Times New Roman"/>
          <w:color w:val="000000"/>
          <w:sz w:val="24"/>
          <w:szCs w:val="24"/>
        </w:rPr>
        <w:t>, Wikimedia Foundation, en.wikipedia.org/wiki/Machine_learning.</w:t>
      </w:r>
    </w:p>
    <w:p w14:paraId="3A904B57" w14:textId="345F8C21" w:rsidR="00D216A3" w:rsidRPr="00D216A3" w:rsidRDefault="00D216A3" w:rsidP="00D216A3">
      <w:pPr>
        <w:spacing w:before="100" w:beforeAutospacing="1" w:after="100" w:afterAutospacing="1" w:line="480" w:lineRule="auto"/>
        <w:ind w:left="567" w:hanging="720"/>
        <w:rPr>
          <w:rFonts w:ascii="Times New Roman" w:eastAsia="Times New Roman" w:hAnsi="Times New Roman" w:cs="Times New Roman"/>
          <w:sz w:val="24"/>
          <w:szCs w:val="24"/>
        </w:rPr>
      </w:pPr>
      <w:r w:rsidRPr="00D216A3">
        <w:rPr>
          <w:rFonts w:ascii="Times New Roman" w:eastAsia="Times New Roman" w:hAnsi="Times New Roman" w:cs="Times New Roman"/>
          <w:sz w:val="24"/>
          <w:szCs w:val="24"/>
        </w:rPr>
        <w:t xml:space="preserve">“ML: Multiple Linear Regression Using Python.” </w:t>
      </w:r>
      <w:r w:rsidRPr="00D216A3">
        <w:rPr>
          <w:rFonts w:ascii="Times New Roman" w:eastAsia="Times New Roman" w:hAnsi="Times New Roman" w:cs="Times New Roman"/>
          <w:i/>
          <w:iCs/>
          <w:sz w:val="24"/>
          <w:szCs w:val="24"/>
        </w:rPr>
        <w:t>GeeksforGeeks</w:t>
      </w:r>
      <w:r w:rsidRPr="00D216A3">
        <w:rPr>
          <w:rFonts w:ascii="Times New Roman" w:eastAsia="Times New Roman" w:hAnsi="Times New Roman" w:cs="Times New Roman"/>
          <w:sz w:val="24"/>
          <w:szCs w:val="24"/>
        </w:rPr>
        <w:t xml:space="preserve">, 23 Feb. 2020, www.geeksforgeeks.org/ml-multiple-linear-regression-using-python/. </w:t>
      </w:r>
    </w:p>
    <w:p w14:paraId="00000077" w14:textId="28FC78BC" w:rsidR="00C27313" w:rsidRPr="00D216A3" w:rsidRDefault="007C0267" w:rsidP="00D216A3">
      <w:pPr>
        <w:spacing w:before="280" w:after="280" w:line="480" w:lineRule="auto"/>
        <w:ind w:left="567" w:hanging="720"/>
        <w:rPr>
          <w:rFonts w:ascii="Times New Roman" w:eastAsia="Times New Roman" w:hAnsi="Times New Roman" w:cs="Times New Roman"/>
          <w:sz w:val="24"/>
          <w:szCs w:val="24"/>
        </w:rPr>
      </w:pPr>
      <w:r w:rsidRPr="00D216A3">
        <w:rPr>
          <w:rFonts w:ascii="Times New Roman" w:eastAsia="Times New Roman" w:hAnsi="Times New Roman" w:cs="Times New Roman"/>
          <w:sz w:val="24"/>
          <w:szCs w:val="24"/>
        </w:rPr>
        <w:t xml:space="preserve">“MLS Database.” </w:t>
      </w:r>
      <w:r w:rsidRPr="00D216A3">
        <w:rPr>
          <w:rFonts w:ascii="Times New Roman" w:eastAsia="Times New Roman" w:hAnsi="Times New Roman" w:cs="Times New Roman"/>
          <w:i/>
          <w:sz w:val="24"/>
          <w:szCs w:val="24"/>
        </w:rPr>
        <w:t>Northwest MLS</w:t>
      </w:r>
      <w:r w:rsidRPr="00D216A3">
        <w:rPr>
          <w:rFonts w:ascii="Times New Roman" w:eastAsia="Times New Roman" w:hAnsi="Times New Roman" w:cs="Times New Roman"/>
          <w:sz w:val="24"/>
          <w:szCs w:val="24"/>
        </w:rPr>
        <w:t xml:space="preserve">, </w:t>
      </w:r>
      <w:hyperlink r:id="rId29">
        <w:r w:rsidRPr="00D216A3">
          <w:rPr>
            <w:rFonts w:ascii="Times New Roman" w:eastAsia="Times New Roman" w:hAnsi="Times New Roman" w:cs="Times New Roman"/>
            <w:color w:val="0000FF"/>
            <w:sz w:val="24"/>
            <w:szCs w:val="24"/>
            <w:u w:val="single"/>
          </w:rPr>
          <w:t>www.nwmls.com/</w:t>
        </w:r>
      </w:hyperlink>
      <w:r w:rsidRPr="00D216A3">
        <w:rPr>
          <w:rFonts w:ascii="Times New Roman" w:eastAsia="Times New Roman" w:hAnsi="Times New Roman" w:cs="Times New Roman"/>
          <w:sz w:val="24"/>
          <w:szCs w:val="24"/>
        </w:rPr>
        <w:t>.</w:t>
      </w:r>
    </w:p>
    <w:p w14:paraId="352FF405" w14:textId="6F3B9E44" w:rsidR="00D216A3" w:rsidRPr="00D216A3" w:rsidRDefault="00D216A3" w:rsidP="00D216A3">
      <w:pPr>
        <w:spacing w:before="100" w:beforeAutospacing="1" w:after="100" w:afterAutospacing="1" w:line="480" w:lineRule="auto"/>
        <w:ind w:left="567" w:hanging="720"/>
        <w:rPr>
          <w:rFonts w:ascii="Times New Roman" w:eastAsia="Times New Roman" w:hAnsi="Times New Roman" w:cs="Times New Roman"/>
          <w:sz w:val="24"/>
          <w:szCs w:val="24"/>
        </w:rPr>
      </w:pPr>
      <w:r w:rsidRPr="00D216A3">
        <w:rPr>
          <w:rFonts w:ascii="Times New Roman" w:eastAsia="Times New Roman" w:hAnsi="Times New Roman" w:cs="Times New Roman"/>
          <w:sz w:val="24"/>
          <w:szCs w:val="24"/>
        </w:rPr>
        <w:t xml:space="preserve">Muthu. “Maths behind Polynomial Regression.” </w:t>
      </w:r>
      <w:r w:rsidRPr="00D216A3">
        <w:rPr>
          <w:rFonts w:ascii="Times New Roman" w:eastAsia="Times New Roman" w:hAnsi="Times New Roman" w:cs="Times New Roman"/>
          <w:i/>
          <w:iCs/>
          <w:sz w:val="24"/>
          <w:szCs w:val="24"/>
        </w:rPr>
        <w:t>Muthukrishnan</w:t>
      </w:r>
      <w:r w:rsidRPr="00D216A3">
        <w:rPr>
          <w:rFonts w:ascii="Times New Roman" w:eastAsia="Times New Roman" w:hAnsi="Times New Roman" w:cs="Times New Roman"/>
          <w:sz w:val="24"/>
          <w:szCs w:val="24"/>
        </w:rPr>
        <w:t xml:space="preserve">, 17 June 2018, muthu.co/maths-behind-polynomial-regression/. </w:t>
      </w:r>
    </w:p>
    <w:p w14:paraId="5D33975B" w14:textId="78ED9635" w:rsidR="00D216A3" w:rsidRPr="00D216A3" w:rsidRDefault="00D216A3" w:rsidP="00D216A3">
      <w:pPr>
        <w:spacing w:before="100" w:beforeAutospacing="1" w:after="100" w:afterAutospacing="1" w:line="480" w:lineRule="auto"/>
        <w:ind w:left="567" w:hanging="720"/>
        <w:rPr>
          <w:rFonts w:ascii="Times New Roman" w:eastAsia="Times New Roman" w:hAnsi="Times New Roman" w:cs="Times New Roman"/>
          <w:sz w:val="24"/>
          <w:szCs w:val="24"/>
        </w:rPr>
      </w:pPr>
      <w:r w:rsidRPr="00D216A3">
        <w:rPr>
          <w:rFonts w:ascii="Times New Roman" w:eastAsia="Times New Roman" w:hAnsi="Times New Roman" w:cs="Times New Roman"/>
          <w:sz w:val="24"/>
          <w:szCs w:val="24"/>
        </w:rPr>
        <w:lastRenderedPageBreak/>
        <w:t xml:space="preserve">Pant, Ayush. “Introduction to Linear Regression and Polynomial Regression.” </w:t>
      </w:r>
      <w:r w:rsidRPr="00D216A3">
        <w:rPr>
          <w:rFonts w:ascii="Times New Roman" w:eastAsia="Times New Roman" w:hAnsi="Times New Roman" w:cs="Times New Roman"/>
          <w:i/>
          <w:iCs/>
          <w:sz w:val="24"/>
          <w:szCs w:val="24"/>
        </w:rPr>
        <w:t>Medium</w:t>
      </w:r>
      <w:r w:rsidRPr="00D216A3">
        <w:rPr>
          <w:rFonts w:ascii="Times New Roman" w:eastAsia="Times New Roman" w:hAnsi="Times New Roman" w:cs="Times New Roman"/>
          <w:sz w:val="24"/>
          <w:szCs w:val="24"/>
        </w:rPr>
        <w:t xml:space="preserve">, Towards Data Science, 16 Jan. 2019, towardsdatascience.com/introduction-to-linear-regression-and-polynomial-regression-f8adc96f31cb. </w:t>
      </w:r>
    </w:p>
    <w:p w14:paraId="00000078" w14:textId="32070A17" w:rsidR="00C27313" w:rsidRPr="00D216A3" w:rsidRDefault="007C0267" w:rsidP="00D216A3">
      <w:pPr>
        <w:spacing w:before="280" w:after="280" w:line="480" w:lineRule="auto"/>
        <w:ind w:left="562" w:hanging="720"/>
        <w:rPr>
          <w:rFonts w:ascii="Times New Roman" w:eastAsia="Times New Roman" w:hAnsi="Times New Roman" w:cs="Times New Roman"/>
          <w:sz w:val="24"/>
          <w:szCs w:val="24"/>
        </w:rPr>
      </w:pPr>
      <w:r w:rsidRPr="00D216A3">
        <w:rPr>
          <w:rFonts w:ascii="Times New Roman" w:eastAsia="Times New Roman" w:hAnsi="Times New Roman" w:cs="Times New Roman"/>
          <w:sz w:val="24"/>
          <w:szCs w:val="24"/>
        </w:rPr>
        <w:t xml:space="preserve">“Partial Derivative.” </w:t>
      </w:r>
      <w:r w:rsidRPr="00D216A3">
        <w:rPr>
          <w:rFonts w:ascii="Times New Roman" w:eastAsia="Times New Roman" w:hAnsi="Times New Roman" w:cs="Times New Roman"/>
          <w:i/>
          <w:sz w:val="24"/>
          <w:szCs w:val="24"/>
        </w:rPr>
        <w:t>Wikipedia</w:t>
      </w:r>
      <w:r w:rsidRPr="00D216A3">
        <w:rPr>
          <w:rFonts w:ascii="Times New Roman" w:eastAsia="Times New Roman" w:hAnsi="Times New Roman" w:cs="Times New Roman"/>
          <w:sz w:val="24"/>
          <w:szCs w:val="24"/>
        </w:rPr>
        <w:t>, Wikimedia Foundation, en.wikipedia.org/wiki/Partial_derivative.</w:t>
      </w:r>
    </w:p>
    <w:p w14:paraId="49E634B5" w14:textId="77777777" w:rsidR="00D216A3" w:rsidRPr="00D216A3" w:rsidRDefault="00D216A3" w:rsidP="00D216A3">
      <w:pPr>
        <w:spacing w:before="100" w:beforeAutospacing="1" w:after="100" w:afterAutospacing="1" w:line="480" w:lineRule="auto"/>
        <w:ind w:left="567" w:hanging="720"/>
        <w:rPr>
          <w:rFonts w:ascii="Times New Roman" w:eastAsia="Times New Roman" w:hAnsi="Times New Roman" w:cs="Times New Roman"/>
          <w:sz w:val="24"/>
          <w:szCs w:val="24"/>
        </w:rPr>
      </w:pPr>
      <w:r w:rsidRPr="00D216A3">
        <w:rPr>
          <w:rFonts w:ascii="Times New Roman" w:eastAsia="Times New Roman" w:hAnsi="Times New Roman" w:cs="Times New Roman"/>
          <w:sz w:val="24"/>
          <w:szCs w:val="24"/>
        </w:rPr>
        <w:t xml:space="preserve">Que, Andrew. “Polynomial Regression.” </w:t>
      </w:r>
      <w:r w:rsidRPr="00D216A3">
        <w:rPr>
          <w:rFonts w:ascii="Times New Roman" w:eastAsia="Times New Roman" w:hAnsi="Times New Roman" w:cs="Times New Roman"/>
          <w:i/>
          <w:iCs/>
          <w:sz w:val="24"/>
          <w:szCs w:val="24"/>
        </w:rPr>
        <w:t>Mathematics of Polynomial Regression</w:t>
      </w:r>
      <w:r w:rsidRPr="00D216A3">
        <w:rPr>
          <w:rFonts w:ascii="Times New Roman" w:eastAsia="Times New Roman" w:hAnsi="Times New Roman" w:cs="Times New Roman"/>
          <w:sz w:val="24"/>
          <w:szCs w:val="24"/>
        </w:rPr>
        <w:t xml:space="preserve">, polynomialregression.drque.net/math.html. </w:t>
      </w:r>
    </w:p>
    <w:p w14:paraId="531AE594" w14:textId="39009878" w:rsidR="00D216A3" w:rsidRPr="00D216A3" w:rsidRDefault="00D216A3" w:rsidP="00D216A3">
      <w:pPr>
        <w:spacing w:before="100" w:beforeAutospacing="1" w:after="100" w:afterAutospacing="1" w:line="480" w:lineRule="auto"/>
        <w:ind w:left="567" w:hanging="720"/>
        <w:rPr>
          <w:rFonts w:ascii="Times New Roman" w:eastAsia="Times New Roman" w:hAnsi="Times New Roman" w:cs="Times New Roman"/>
          <w:sz w:val="24"/>
          <w:szCs w:val="24"/>
        </w:rPr>
      </w:pPr>
      <w:r w:rsidRPr="00D216A3">
        <w:rPr>
          <w:rFonts w:ascii="Times New Roman" w:eastAsia="Times New Roman" w:hAnsi="Times New Roman" w:cs="Times New Roman"/>
          <w:sz w:val="24"/>
          <w:szCs w:val="24"/>
        </w:rPr>
        <w:t xml:space="preserve">Shukla, Pratik. “Complete Guide On Linear Regression Vs. Polynomial Regression With Implementation In Python.” </w:t>
      </w:r>
      <w:r w:rsidRPr="00D216A3">
        <w:rPr>
          <w:rFonts w:ascii="Times New Roman" w:eastAsia="Times New Roman" w:hAnsi="Times New Roman" w:cs="Times New Roman"/>
          <w:i/>
          <w:iCs/>
          <w:sz w:val="24"/>
          <w:szCs w:val="24"/>
        </w:rPr>
        <w:t>Medium</w:t>
      </w:r>
      <w:r w:rsidRPr="00D216A3">
        <w:rPr>
          <w:rFonts w:ascii="Times New Roman" w:eastAsia="Times New Roman" w:hAnsi="Times New Roman" w:cs="Times New Roman"/>
          <w:sz w:val="24"/>
          <w:szCs w:val="24"/>
        </w:rPr>
        <w:t xml:space="preserve">, DataDrivenInvestor, 4 June 2020, medium.datadriveninvestor.com/complete-guide-on-linear-regression-vs-polynomial-regression-with-implementation-in-python-964c64c28aa8. </w:t>
      </w:r>
    </w:p>
    <w:p w14:paraId="00000079" w14:textId="77777777" w:rsidR="00C27313" w:rsidRPr="00D216A3" w:rsidRDefault="007C0267" w:rsidP="00D216A3">
      <w:pPr>
        <w:pBdr>
          <w:top w:val="nil"/>
          <w:left w:val="nil"/>
          <w:bottom w:val="nil"/>
          <w:right w:val="nil"/>
          <w:between w:val="nil"/>
        </w:pBdr>
        <w:spacing w:before="280" w:after="280" w:line="480" w:lineRule="auto"/>
        <w:ind w:left="567" w:hanging="720"/>
        <w:rPr>
          <w:rFonts w:ascii="Times New Roman" w:eastAsia="Times New Roman" w:hAnsi="Times New Roman" w:cs="Times New Roman"/>
          <w:color w:val="000000"/>
          <w:sz w:val="24"/>
          <w:szCs w:val="24"/>
        </w:rPr>
      </w:pPr>
      <w:r w:rsidRPr="00D216A3">
        <w:rPr>
          <w:rFonts w:ascii="Times New Roman" w:eastAsia="Times New Roman" w:hAnsi="Times New Roman" w:cs="Times New Roman"/>
          <w:color w:val="000000"/>
          <w:sz w:val="24"/>
          <w:szCs w:val="24"/>
        </w:rPr>
        <w:t xml:space="preserve"> “Training versus Inference.” </w:t>
      </w:r>
      <w:r w:rsidRPr="00D216A3">
        <w:rPr>
          <w:rFonts w:ascii="Times New Roman" w:eastAsia="Times New Roman" w:hAnsi="Times New Roman" w:cs="Times New Roman"/>
          <w:i/>
          <w:color w:val="000000"/>
          <w:sz w:val="24"/>
          <w:szCs w:val="24"/>
        </w:rPr>
        <w:t>Paul DeBeasi</w:t>
      </w:r>
      <w:r w:rsidRPr="00D216A3">
        <w:rPr>
          <w:rFonts w:ascii="Times New Roman" w:eastAsia="Times New Roman" w:hAnsi="Times New Roman" w:cs="Times New Roman"/>
          <w:color w:val="000000"/>
          <w:sz w:val="24"/>
          <w:szCs w:val="24"/>
        </w:rPr>
        <w:t>, 14 Feb. 2019, blogs.gartner.com/paul-debeasi/2019/02/14/training-versus-inference/</w:t>
      </w:r>
    </w:p>
    <w:p w14:paraId="0000007B" w14:textId="2051BDC5" w:rsidR="00C27313" w:rsidRDefault="00C27313" w:rsidP="00764576">
      <w:pPr>
        <w:spacing w:line="480" w:lineRule="auto"/>
        <w:rPr>
          <w:rFonts w:ascii="Times New Roman" w:eastAsia="Times New Roman" w:hAnsi="Times New Roman" w:cs="Times New Roman"/>
          <w:sz w:val="24"/>
          <w:szCs w:val="24"/>
        </w:rPr>
      </w:pPr>
    </w:p>
    <w:p w14:paraId="7AEA033C" w14:textId="7E8B03E0" w:rsidR="0045418C" w:rsidRDefault="0045418C" w:rsidP="00764576">
      <w:pPr>
        <w:spacing w:line="480" w:lineRule="auto"/>
        <w:rPr>
          <w:rFonts w:ascii="Times New Roman" w:eastAsia="Times New Roman" w:hAnsi="Times New Roman" w:cs="Times New Roman"/>
          <w:sz w:val="24"/>
          <w:szCs w:val="24"/>
        </w:rPr>
      </w:pPr>
    </w:p>
    <w:p w14:paraId="3620A056" w14:textId="1CB3D5BE" w:rsidR="0045418C" w:rsidRDefault="0045418C" w:rsidP="0076457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8CE2514" w14:textId="77777777" w:rsidR="00A07BAF" w:rsidRDefault="00A07BAF" w:rsidP="00764576">
      <w:pPr>
        <w:spacing w:line="480" w:lineRule="auto"/>
        <w:rPr>
          <w:rFonts w:ascii="Times New Roman" w:eastAsia="Times New Roman" w:hAnsi="Times New Roman" w:cs="Times New Roman"/>
          <w:sz w:val="24"/>
          <w:szCs w:val="24"/>
        </w:rPr>
      </w:pPr>
    </w:p>
    <w:p w14:paraId="75CA4259" w14:textId="77777777" w:rsidR="007D5F29" w:rsidRDefault="007D5F29" w:rsidP="00764576">
      <w:pPr>
        <w:spacing w:line="480" w:lineRule="auto"/>
        <w:rPr>
          <w:rFonts w:ascii="Times New Roman" w:eastAsia="Times New Roman" w:hAnsi="Times New Roman" w:cs="Times New Roman"/>
          <w:sz w:val="24"/>
          <w:szCs w:val="24"/>
        </w:rPr>
      </w:pPr>
    </w:p>
    <w:p w14:paraId="0000007F" w14:textId="77777777" w:rsidR="00C27313" w:rsidRDefault="00C27313" w:rsidP="00D216A3">
      <w:pPr>
        <w:spacing w:line="480" w:lineRule="auto"/>
        <w:rPr>
          <w:rFonts w:ascii="Times New Roman" w:eastAsia="Times New Roman" w:hAnsi="Times New Roman" w:cs="Times New Roman"/>
          <w:sz w:val="24"/>
          <w:szCs w:val="24"/>
        </w:rPr>
      </w:pPr>
    </w:p>
    <w:p w14:paraId="00000080" w14:textId="77777777" w:rsidR="00C27313" w:rsidRDefault="007C026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w:t>
      </w:r>
    </w:p>
    <w:p w14:paraId="00000081" w14:textId="77777777" w:rsidR="00C27313" w:rsidRDefault="007C0267">
      <w:pPr>
        <w:spacing w:line="480" w:lineRule="auto"/>
        <w:jc w:val="center"/>
        <w:rPr>
          <w:rFonts w:ascii="Times New Roman" w:eastAsia="Times New Roman" w:hAnsi="Times New Roman" w:cs="Times New Roman"/>
          <w:sz w:val="24"/>
          <w:szCs w:val="24"/>
        </w:rPr>
      </w:pPr>
      <w:r>
        <w:rPr>
          <w:noProof/>
        </w:rPr>
        <w:drawing>
          <wp:anchor distT="0" distB="0" distL="0" distR="0" simplePos="0" relativeHeight="251674624" behindDoc="0" locked="0" layoutInCell="1" hidden="0" allowOverlap="1" wp14:anchorId="7FF5B03B" wp14:editId="0F76D01B">
            <wp:simplePos x="0" y="0"/>
            <wp:positionH relativeFrom="column">
              <wp:posOffset>1400302</wp:posOffset>
            </wp:positionH>
            <wp:positionV relativeFrom="paragraph">
              <wp:posOffset>100330</wp:posOffset>
            </wp:positionV>
            <wp:extent cx="3142996" cy="6524625"/>
            <wp:effectExtent l="0" t="0" r="0" b="0"/>
            <wp:wrapSquare wrapText="bothSides" distT="0" distB="0" distL="0" distR="0"/>
            <wp:docPr id="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3142996" cy="6524625"/>
                    </a:xfrm>
                    <a:prstGeom prst="rect">
                      <a:avLst/>
                    </a:prstGeom>
                    <a:ln/>
                  </pic:spPr>
                </pic:pic>
              </a:graphicData>
            </a:graphic>
          </wp:anchor>
        </w:drawing>
      </w:r>
    </w:p>
    <w:p w14:paraId="00000082" w14:textId="77777777" w:rsidR="00C27313" w:rsidRDefault="00C27313">
      <w:pPr>
        <w:spacing w:line="480" w:lineRule="auto"/>
        <w:jc w:val="center"/>
        <w:rPr>
          <w:rFonts w:ascii="Times New Roman" w:eastAsia="Times New Roman" w:hAnsi="Times New Roman" w:cs="Times New Roman"/>
          <w:sz w:val="24"/>
          <w:szCs w:val="24"/>
        </w:rPr>
      </w:pPr>
    </w:p>
    <w:p w14:paraId="00000083" w14:textId="77777777" w:rsidR="00C27313" w:rsidRDefault="00C27313">
      <w:pPr>
        <w:spacing w:line="480" w:lineRule="auto"/>
        <w:jc w:val="center"/>
        <w:rPr>
          <w:rFonts w:ascii="Times New Roman" w:eastAsia="Times New Roman" w:hAnsi="Times New Roman" w:cs="Times New Roman"/>
          <w:sz w:val="24"/>
          <w:szCs w:val="24"/>
        </w:rPr>
      </w:pPr>
    </w:p>
    <w:p w14:paraId="00000084" w14:textId="77777777" w:rsidR="00C27313" w:rsidRDefault="00C27313">
      <w:pPr>
        <w:spacing w:line="480" w:lineRule="auto"/>
        <w:jc w:val="center"/>
        <w:rPr>
          <w:rFonts w:ascii="Times New Roman" w:eastAsia="Times New Roman" w:hAnsi="Times New Roman" w:cs="Times New Roman"/>
          <w:sz w:val="24"/>
          <w:szCs w:val="24"/>
        </w:rPr>
      </w:pPr>
    </w:p>
    <w:p w14:paraId="00000085" w14:textId="77777777" w:rsidR="00C27313" w:rsidRDefault="00C27313">
      <w:pPr>
        <w:spacing w:line="480" w:lineRule="auto"/>
        <w:jc w:val="center"/>
        <w:rPr>
          <w:rFonts w:ascii="Times New Roman" w:eastAsia="Times New Roman" w:hAnsi="Times New Roman" w:cs="Times New Roman"/>
          <w:sz w:val="24"/>
          <w:szCs w:val="24"/>
        </w:rPr>
      </w:pPr>
    </w:p>
    <w:p w14:paraId="00000086" w14:textId="77777777" w:rsidR="00C27313" w:rsidRDefault="00C27313">
      <w:pPr>
        <w:spacing w:line="480" w:lineRule="auto"/>
        <w:jc w:val="center"/>
        <w:rPr>
          <w:rFonts w:ascii="Times New Roman" w:eastAsia="Times New Roman" w:hAnsi="Times New Roman" w:cs="Times New Roman"/>
          <w:sz w:val="24"/>
          <w:szCs w:val="24"/>
        </w:rPr>
      </w:pPr>
    </w:p>
    <w:p w14:paraId="00000087" w14:textId="77777777" w:rsidR="00C27313" w:rsidRDefault="00C27313">
      <w:pPr>
        <w:spacing w:line="480" w:lineRule="auto"/>
        <w:jc w:val="center"/>
        <w:rPr>
          <w:rFonts w:ascii="Times New Roman" w:eastAsia="Times New Roman" w:hAnsi="Times New Roman" w:cs="Times New Roman"/>
          <w:sz w:val="24"/>
          <w:szCs w:val="24"/>
        </w:rPr>
      </w:pPr>
    </w:p>
    <w:p w14:paraId="00000088" w14:textId="77777777" w:rsidR="00C27313" w:rsidRDefault="00C27313">
      <w:pPr>
        <w:spacing w:line="480" w:lineRule="auto"/>
        <w:jc w:val="center"/>
        <w:rPr>
          <w:rFonts w:ascii="Times New Roman" w:eastAsia="Times New Roman" w:hAnsi="Times New Roman" w:cs="Times New Roman"/>
          <w:sz w:val="24"/>
          <w:szCs w:val="24"/>
        </w:rPr>
      </w:pPr>
    </w:p>
    <w:p w14:paraId="00000089" w14:textId="77777777" w:rsidR="00C27313" w:rsidRDefault="00C27313">
      <w:pPr>
        <w:spacing w:line="480" w:lineRule="auto"/>
        <w:jc w:val="center"/>
        <w:rPr>
          <w:rFonts w:ascii="Times New Roman" w:eastAsia="Times New Roman" w:hAnsi="Times New Roman" w:cs="Times New Roman"/>
          <w:sz w:val="24"/>
          <w:szCs w:val="24"/>
        </w:rPr>
      </w:pPr>
    </w:p>
    <w:p w14:paraId="0000008A" w14:textId="77777777" w:rsidR="00C27313" w:rsidRDefault="00C27313">
      <w:pPr>
        <w:spacing w:line="480" w:lineRule="auto"/>
        <w:jc w:val="center"/>
        <w:rPr>
          <w:rFonts w:ascii="Times New Roman" w:eastAsia="Times New Roman" w:hAnsi="Times New Roman" w:cs="Times New Roman"/>
          <w:sz w:val="24"/>
          <w:szCs w:val="24"/>
        </w:rPr>
      </w:pPr>
    </w:p>
    <w:p w14:paraId="0000008B" w14:textId="77777777" w:rsidR="00C27313" w:rsidRDefault="00C27313">
      <w:pPr>
        <w:spacing w:line="480" w:lineRule="auto"/>
        <w:jc w:val="center"/>
        <w:rPr>
          <w:rFonts w:ascii="Times New Roman" w:eastAsia="Times New Roman" w:hAnsi="Times New Roman" w:cs="Times New Roman"/>
          <w:sz w:val="24"/>
          <w:szCs w:val="24"/>
        </w:rPr>
      </w:pPr>
    </w:p>
    <w:p w14:paraId="0000008C" w14:textId="77777777" w:rsidR="00C27313" w:rsidRDefault="00C27313">
      <w:pPr>
        <w:spacing w:line="480" w:lineRule="auto"/>
        <w:jc w:val="center"/>
        <w:rPr>
          <w:rFonts w:ascii="Times New Roman" w:eastAsia="Times New Roman" w:hAnsi="Times New Roman" w:cs="Times New Roman"/>
          <w:sz w:val="24"/>
          <w:szCs w:val="24"/>
        </w:rPr>
      </w:pPr>
    </w:p>
    <w:p w14:paraId="0000008D" w14:textId="77777777" w:rsidR="00C27313" w:rsidRDefault="00C27313">
      <w:pPr>
        <w:spacing w:line="480" w:lineRule="auto"/>
        <w:jc w:val="center"/>
        <w:rPr>
          <w:rFonts w:ascii="Times New Roman" w:eastAsia="Times New Roman" w:hAnsi="Times New Roman" w:cs="Times New Roman"/>
          <w:sz w:val="24"/>
          <w:szCs w:val="24"/>
        </w:rPr>
      </w:pPr>
    </w:p>
    <w:p w14:paraId="0000008E" w14:textId="77777777" w:rsidR="00C27313" w:rsidRDefault="00C27313">
      <w:pPr>
        <w:spacing w:line="480" w:lineRule="auto"/>
        <w:jc w:val="center"/>
        <w:rPr>
          <w:rFonts w:ascii="Times New Roman" w:eastAsia="Times New Roman" w:hAnsi="Times New Roman" w:cs="Times New Roman"/>
          <w:sz w:val="24"/>
          <w:szCs w:val="24"/>
        </w:rPr>
      </w:pPr>
    </w:p>
    <w:p w14:paraId="0000008F" w14:textId="77777777" w:rsidR="00C27313" w:rsidRDefault="00C27313">
      <w:pPr>
        <w:spacing w:line="480" w:lineRule="auto"/>
        <w:jc w:val="center"/>
        <w:rPr>
          <w:rFonts w:ascii="Times New Roman" w:eastAsia="Times New Roman" w:hAnsi="Times New Roman" w:cs="Times New Roman"/>
          <w:sz w:val="24"/>
          <w:szCs w:val="24"/>
        </w:rPr>
      </w:pPr>
    </w:p>
    <w:p w14:paraId="00000090" w14:textId="77777777" w:rsidR="00C27313" w:rsidRDefault="00C27313">
      <w:pPr>
        <w:spacing w:line="480" w:lineRule="auto"/>
        <w:jc w:val="center"/>
        <w:rPr>
          <w:rFonts w:ascii="Times New Roman" w:eastAsia="Times New Roman" w:hAnsi="Times New Roman" w:cs="Times New Roman"/>
          <w:sz w:val="24"/>
          <w:szCs w:val="24"/>
        </w:rPr>
      </w:pPr>
    </w:p>
    <w:p w14:paraId="00000091" w14:textId="2FD1B5BD" w:rsidR="00C27313" w:rsidRDefault="007C02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a portion of the data I collected on local real-estate from MLS</w:t>
      </w:r>
      <w:r w:rsidR="00104EE8">
        <w:rPr>
          <w:rFonts w:ascii="Times New Roman" w:eastAsia="Times New Roman" w:hAnsi="Times New Roman" w:cs="Times New Roman"/>
          <w:sz w:val="24"/>
          <w:szCs w:val="24"/>
        </w:rPr>
        <w:t xml:space="preserve"> for use with </w:t>
      </w:r>
      <w:r w:rsidR="001D5BBD">
        <w:rPr>
          <w:rFonts w:ascii="Times New Roman" w:eastAsia="Times New Roman" w:hAnsi="Times New Roman" w:cs="Times New Roman"/>
          <w:sz w:val="24"/>
          <w:szCs w:val="24"/>
        </w:rPr>
        <w:t>l</w:t>
      </w:r>
      <w:r w:rsidR="00104EE8">
        <w:rPr>
          <w:rFonts w:ascii="Times New Roman" w:eastAsia="Times New Roman" w:hAnsi="Times New Roman" w:cs="Times New Roman"/>
          <w:sz w:val="24"/>
          <w:szCs w:val="24"/>
        </w:rPr>
        <w:t xml:space="preserve">inear </w:t>
      </w:r>
      <w:r w:rsidR="001D5BBD">
        <w:rPr>
          <w:rFonts w:ascii="Times New Roman" w:eastAsia="Times New Roman" w:hAnsi="Times New Roman" w:cs="Times New Roman"/>
          <w:sz w:val="24"/>
          <w:szCs w:val="24"/>
        </w:rPr>
        <w:t>r</w:t>
      </w:r>
      <w:r w:rsidR="00104EE8">
        <w:rPr>
          <w:rFonts w:ascii="Times New Roman" w:eastAsia="Times New Roman" w:hAnsi="Times New Roman" w:cs="Times New Roman"/>
          <w:sz w:val="24"/>
          <w:szCs w:val="24"/>
        </w:rPr>
        <w:t>egression</w:t>
      </w:r>
      <w:r>
        <w:rPr>
          <w:rFonts w:ascii="Times New Roman" w:eastAsia="Times New Roman" w:hAnsi="Times New Roman" w:cs="Times New Roman"/>
          <w:sz w:val="24"/>
          <w:szCs w:val="24"/>
        </w:rPr>
        <w:t xml:space="preserve">. Along with this list, I used an additional 1497 lines of data on houses from our area. </w:t>
      </w:r>
    </w:p>
    <w:p w14:paraId="00000092" w14:textId="77777777" w:rsidR="00C27313" w:rsidRDefault="007C0267">
      <w:pPr>
        <w:spacing w:line="480" w:lineRule="auto"/>
        <w:rPr>
          <w:rFonts w:ascii="Times New Roman" w:eastAsia="Times New Roman" w:hAnsi="Times New Roman" w:cs="Times New Roman"/>
          <w:sz w:val="24"/>
          <w:szCs w:val="24"/>
        </w:rPr>
      </w:pPr>
      <w:r>
        <w:rPr>
          <w:noProof/>
        </w:rPr>
        <w:lastRenderedPageBreak/>
        <w:drawing>
          <wp:anchor distT="0" distB="0" distL="114300" distR="114300" simplePos="0" relativeHeight="251675648" behindDoc="0" locked="0" layoutInCell="1" hidden="0" allowOverlap="1" wp14:anchorId="5C1A5B45" wp14:editId="7A2C607F">
            <wp:simplePos x="0" y="0"/>
            <wp:positionH relativeFrom="column">
              <wp:posOffset>-744219</wp:posOffset>
            </wp:positionH>
            <wp:positionV relativeFrom="paragraph">
              <wp:posOffset>341723</wp:posOffset>
            </wp:positionV>
            <wp:extent cx="3453618" cy="4763611"/>
            <wp:effectExtent l="0" t="0" r="0" b="0"/>
            <wp:wrapNone/>
            <wp:docPr id="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3453618" cy="4763611"/>
                    </a:xfrm>
                    <a:prstGeom prst="rect">
                      <a:avLst/>
                    </a:prstGeom>
                    <a:ln/>
                  </pic:spPr>
                </pic:pic>
              </a:graphicData>
            </a:graphic>
          </wp:anchor>
        </w:drawing>
      </w:r>
    </w:p>
    <w:p w14:paraId="00000093" w14:textId="77777777" w:rsidR="00C27313" w:rsidRDefault="00C27313">
      <w:pPr>
        <w:spacing w:line="480" w:lineRule="auto"/>
        <w:rPr>
          <w:rFonts w:ascii="Times New Roman" w:eastAsia="Times New Roman" w:hAnsi="Times New Roman" w:cs="Times New Roman"/>
          <w:sz w:val="24"/>
          <w:szCs w:val="24"/>
        </w:rPr>
      </w:pPr>
    </w:p>
    <w:p w14:paraId="00000094" w14:textId="77777777" w:rsidR="00C27313" w:rsidRDefault="007C0267">
      <w:pPr>
        <w:spacing w:line="480" w:lineRule="auto"/>
        <w:rPr>
          <w:rFonts w:ascii="Times New Roman" w:eastAsia="Times New Roman" w:hAnsi="Times New Roman" w:cs="Times New Roman"/>
          <w:sz w:val="24"/>
          <w:szCs w:val="24"/>
        </w:rPr>
      </w:pPr>
      <w:r>
        <w:rPr>
          <w:noProof/>
        </w:rPr>
        <w:drawing>
          <wp:anchor distT="0" distB="0" distL="114300" distR="114300" simplePos="0" relativeHeight="251676672" behindDoc="0" locked="0" layoutInCell="1" hidden="0" allowOverlap="1" wp14:anchorId="137EE0B3" wp14:editId="057EF08C">
            <wp:simplePos x="0" y="0"/>
            <wp:positionH relativeFrom="column">
              <wp:posOffset>2716530</wp:posOffset>
            </wp:positionH>
            <wp:positionV relativeFrom="paragraph">
              <wp:posOffset>193133</wp:posOffset>
            </wp:positionV>
            <wp:extent cx="3966210" cy="3290570"/>
            <wp:effectExtent l="0" t="0" r="0" b="0"/>
            <wp:wrapNone/>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3966210" cy="3290570"/>
                    </a:xfrm>
                    <a:prstGeom prst="rect">
                      <a:avLst/>
                    </a:prstGeom>
                    <a:ln/>
                  </pic:spPr>
                </pic:pic>
              </a:graphicData>
            </a:graphic>
          </wp:anchor>
        </w:drawing>
      </w:r>
    </w:p>
    <w:p w14:paraId="00000095" w14:textId="77777777" w:rsidR="00C27313" w:rsidRDefault="00C27313">
      <w:pPr>
        <w:spacing w:line="480" w:lineRule="auto"/>
        <w:rPr>
          <w:rFonts w:ascii="Times New Roman" w:eastAsia="Times New Roman" w:hAnsi="Times New Roman" w:cs="Times New Roman"/>
          <w:sz w:val="24"/>
          <w:szCs w:val="24"/>
        </w:rPr>
      </w:pPr>
    </w:p>
    <w:p w14:paraId="00000096" w14:textId="77777777" w:rsidR="00C27313" w:rsidRDefault="00C27313">
      <w:pPr>
        <w:spacing w:line="480" w:lineRule="auto"/>
        <w:rPr>
          <w:rFonts w:ascii="Times New Roman" w:eastAsia="Times New Roman" w:hAnsi="Times New Roman" w:cs="Times New Roman"/>
          <w:sz w:val="24"/>
          <w:szCs w:val="24"/>
        </w:rPr>
      </w:pPr>
    </w:p>
    <w:p w14:paraId="00000097" w14:textId="77777777" w:rsidR="00C27313" w:rsidRDefault="00C27313">
      <w:pPr>
        <w:spacing w:line="480" w:lineRule="auto"/>
        <w:rPr>
          <w:rFonts w:ascii="Times New Roman" w:eastAsia="Times New Roman" w:hAnsi="Times New Roman" w:cs="Times New Roman"/>
          <w:sz w:val="24"/>
          <w:szCs w:val="24"/>
        </w:rPr>
      </w:pPr>
    </w:p>
    <w:p w14:paraId="00000098" w14:textId="77777777" w:rsidR="00C27313" w:rsidRDefault="00C27313">
      <w:pPr>
        <w:spacing w:line="480" w:lineRule="auto"/>
        <w:rPr>
          <w:rFonts w:ascii="Times New Roman" w:eastAsia="Times New Roman" w:hAnsi="Times New Roman" w:cs="Times New Roman"/>
          <w:sz w:val="24"/>
          <w:szCs w:val="24"/>
        </w:rPr>
      </w:pPr>
    </w:p>
    <w:p w14:paraId="00000099" w14:textId="77777777" w:rsidR="00C27313" w:rsidRDefault="00C27313">
      <w:pPr>
        <w:spacing w:line="480" w:lineRule="auto"/>
        <w:rPr>
          <w:rFonts w:ascii="Times New Roman" w:eastAsia="Times New Roman" w:hAnsi="Times New Roman" w:cs="Times New Roman"/>
          <w:sz w:val="24"/>
          <w:szCs w:val="24"/>
        </w:rPr>
      </w:pPr>
    </w:p>
    <w:p w14:paraId="0000009A" w14:textId="77777777" w:rsidR="00C27313" w:rsidRDefault="00C27313">
      <w:pPr>
        <w:spacing w:line="480" w:lineRule="auto"/>
        <w:rPr>
          <w:rFonts w:ascii="Times New Roman" w:eastAsia="Times New Roman" w:hAnsi="Times New Roman" w:cs="Times New Roman"/>
          <w:sz w:val="24"/>
          <w:szCs w:val="24"/>
        </w:rPr>
      </w:pPr>
    </w:p>
    <w:p w14:paraId="0000009B" w14:textId="77777777" w:rsidR="00C27313" w:rsidRDefault="00C27313">
      <w:pPr>
        <w:spacing w:line="480" w:lineRule="auto"/>
        <w:rPr>
          <w:rFonts w:ascii="Times New Roman" w:eastAsia="Times New Roman" w:hAnsi="Times New Roman" w:cs="Times New Roman"/>
          <w:sz w:val="24"/>
          <w:szCs w:val="24"/>
        </w:rPr>
      </w:pPr>
    </w:p>
    <w:p w14:paraId="0000009C" w14:textId="77777777" w:rsidR="00C27313" w:rsidRDefault="00C27313">
      <w:pPr>
        <w:spacing w:line="480" w:lineRule="auto"/>
        <w:rPr>
          <w:rFonts w:ascii="Times New Roman" w:eastAsia="Times New Roman" w:hAnsi="Times New Roman" w:cs="Times New Roman"/>
          <w:sz w:val="24"/>
          <w:szCs w:val="24"/>
        </w:rPr>
      </w:pPr>
    </w:p>
    <w:p w14:paraId="0000009D" w14:textId="77777777" w:rsidR="00C27313" w:rsidRDefault="00C27313">
      <w:pPr>
        <w:spacing w:line="480" w:lineRule="auto"/>
        <w:rPr>
          <w:rFonts w:ascii="Times New Roman" w:eastAsia="Times New Roman" w:hAnsi="Times New Roman" w:cs="Times New Roman"/>
          <w:sz w:val="24"/>
          <w:szCs w:val="24"/>
        </w:rPr>
      </w:pPr>
    </w:p>
    <w:p w14:paraId="0000009E" w14:textId="2BF0B249" w:rsidR="00C27313" w:rsidRDefault="007C02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the code I used with my large list of data to create a graph and an equation for </w:t>
      </w:r>
      <w:r w:rsidR="00E13406">
        <w:rPr>
          <w:rFonts w:ascii="Times New Roman" w:eastAsia="Times New Roman" w:hAnsi="Times New Roman" w:cs="Times New Roman"/>
          <w:sz w:val="24"/>
          <w:szCs w:val="24"/>
        </w:rPr>
        <w:t xml:space="preserve">linear </w:t>
      </w:r>
      <w:r>
        <w:rPr>
          <w:rFonts w:ascii="Times New Roman" w:eastAsia="Times New Roman" w:hAnsi="Times New Roman" w:cs="Times New Roman"/>
          <w:sz w:val="24"/>
          <w:szCs w:val="24"/>
        </w:rPr>
        <w:t>regression.</w:t>
      </w:r>
    </w:p>
    <w:p w14:paraId="7FC54F15" w14:textId="4F77C9D8" w:rsidR="001D5BBD" w:rsidRDefault="001D5BBD">
      <w:pPr>
        <w:spacing w:line="480" w:lineRule="auto"/>
        <w:rPr>
          <w:rFonts w:ascii="Times New Roman" w:eastAsia="Times New Roman" w:hAnsi="Times New Roman" w:cs="Times New Roman"/>
          <w:sz w:val="24"/>
          <w:szCs w:val="24"/>
        </w:rPr>
      </w:pPr>
    </w:p>
    <w:p w14:paraId="41874EFE" w14:textId="04D6164B" w:rsidR="001D5BBD" w:rsidRDefault="001D5BBD">
      <w:pPr>
        <w:spacing w:line="480" w:lineRule="auto"/>
        <w:rPr>
          <w:rFonts w:ascii="Times New Roman" w:eastAsia="Times New Roman" w:hAnsi="Times New Roman" w:cs="Times New Roman"/>
          <w:sz w:val="24"/>
          <w:szCs w:val="24"/>
        </w:rPr>
      </w:pPr>
      <w:r w:rsidRPr="001D5BBD">
        <w:rPr>
          <w:rFonts w:ascii="Times New Roman" w:eastAsia="Times New Roman" w:hAnsi="Times New Roman" w:cs="Times New Roman"/>
          <w:noProof/>
          <w:sz w:val="24"/>
          <w:szCs w:val="24"/>
        </w:rPr>
        <w:lastRenderedPageBreak/>
        <w:drawing>
          <wp:inline distT="0" distB="0" distL="0" distR="0" wp14:anchorId="5F54164D" wp14:editId="3DB9ABCD">
            <wp:extent cx="5734050" cy="654410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827" b="4712"/>
                    <a:stretch/>
                  </pic:blipFill>
                  <pic:spPr bwMode="auto">
                    <a:xfrm>
                      <a:off x="0" y="0"/>
                      <a:ext cx="5734713" cy="6544858"/>
                    </a:xfrm>
                    <a:prstGeom prst="rect">
                      <a:avLst/>
                    </a:prstGeom>
                    <a:ln>
                      <a:noFill/>
                    </a:ln>
                    <a:extLst>
                      <a:ext uri="{53640926-AAD7-44D8-BBD7-CCE9431645EC}">
                        <a14:shadowObscured xmlns:a14="http://schemas.microsoft.com/office/drawing/2010/main"/>
                      </a:ext>
                    </a:extLst>
                  </pic:spPr>
                </pic:pic>
              </a:graphicData>
            </a:graphic>
          </wp:inline>
        </w:drawing>
      </w:r>
    </w:p>
    <w:p w14:paraId="04EBED41" w14:textId="0473F63F" w:rsidR="00E13406" w:rsidRDefault="00E13406" w:rsidP="00E1340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the code I used with my large list of data to create a graph and an equation for polynomial regression.</w:t>
      </w:r>
    </w:p>
    <w:p w14:paraId="6FBA7AB8" w14:textId="6002C8A6" w:rsidR="00A334DF" w:rsidRDefault="00A334DF" w:rsidP="00E13406">
      <w:pPr>
        <w:spacing w:line="480" w:lineRule="auto"/>
        <w:rPr>
          <w:rFonts w:ascii="Times New Roman" w:eastAsia="Times New Roman" w:hAnsi="Times New Roman" w:cs="Times New Roman"/>
          <w:sz w:val="24"/>
          <w:szCs w:val="24"/>
        </w:rPr>
      </w:pPr>
    </w:p>
    <w:p w14:paraId="65D8600B" w14:textId="44C87B56" w:rsidR="00A334DF" w:rsidRDefault="00A334DF" w:rsidP="00E13406">
      <w:pPr>
        <w:spacing w:line="480" w:lineRule="auto"/>
        <w:rPr>
          <w:rFonts w:ascii="Times New Roman" w:eastAsia="Times New Roman" w:hAnsi="Times New Roman" w:cs="Times New Roman"/>
          <w:sz w:val="24"/>
          <w:szCs w:val="24"/>
        </w:rPr>
      </w:pPr>
      <w:r w:rsidRPr="00A334DF">
        <w:rPr>
          <w:rFonts w:ascii="Times New Roman" w:eastAsia="Times New Roman" w:hAnsi="Times New Roman" w:cs="Times New Roman"/>
          <w:noProof/>
          <w:sz w:val="24"/>
          <w:szCs w:val="24"/>
        </w:rPr>
        <w:lastRenderedPageBreak/>
        <w:drawing>
          <wp:inline distT="0" distB="0" distL="0" distR="0" wp14:anchorId="5A306749" wp14:editId="2E98CDA3">
            <wp:extent cx="5943600" cy="52816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1695"/>
                    <a:stretch/>
                  </pic:blipFill>
                  <pic:spPr bwMode="auto">
                    <a:xfrm>
                      <a:off x="0" y="0"/>
                      <a:ext cx="5943600" cy="5281684"/>
                    </a:xfrm>
                    <a:prstGeom prst="rect">
                      <a:avLst/>
                    </a:prstGeom>
                    <a:ln>
                      <a:noFill/>
                    </a:ln>
                    <a:extLst>
                      <a:ext uri="{53640926-AAD7-44D8-BBD7-CCE9431645EC}">
                        <a14:shadowObscured xmlns:a14="http://schemas.microsoft.com/office/drawing/2010/main"/>
                      </a:ext>
                    </a:extLst>
                  </pic:spPr>
                </pic:pic>
              </a:graphicData>
            </a:graphic>
          </wp:inline>
        </w:drawing>
      </w:r>
    </w:p>
    <w:p w14:paraId="0A33EBDB" w14:textId="6258BCDB" w:rsidR="00E13406" w:rsidRDefault="00A334D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a portion of the data I collected on local real-estate from MLS for use with multiple linear regression. Along with this list, I used an additional 1478 lines of data on houses from our area</w:t>
      </w:r>
    </w:p>
    <w:p w14:paraId="0151FB86" w14:textId="412AEE9D" w:rsidR="008917FC" w:rsidRDefault="008917FC">
      <w:pPr>
        <w:spacing w:line="480" w:lineRule="auto"/>
        <w:rPr>
          <w:rFonts w:ascii="Times New Roman" w:eastAsia="Times New Roman" w:hAnsi="Times New Roman" w:cs="Times New Roman"/>
          <w:sz w:val="24"/>
          <w:szCs w:val="24"/>
        </w:rPr>
      </w:pPr>
    </w:p>
    <w:p w14:paraId="2710D9F3" w14:textId="4C860735" w:rsidR="008917FC" w:rsidRDefault="008917FC">
      <w:pPr>
        <w:spacing w:line="480" w:lineRule="auto"/>
        <w:rPr>
          <w:rFonts w:ascii="Times New Roman" w:eastAsia="Times New Roman" w:hAnsi="Times New Roman" w:cs="Times New Roman"/>
          <w:sz w:val="24"/>
          <w:szCs w:val="24"/>
        </w:rPr>
      </w:pPr>
    </w:p>
    <w:p w14:paraId="4CCF647B" w14:textId="4B4E8F8F" w:rsidR="008917FC" w:rsidRDefault="008917FC">
      <w:pPr>
        <w:spacing w:line="480" w:lineRule="auto"/>
        <w:rPr>
          <w:rFonts w:ascii="Times New Roman" w:eastAsia="Times New Roman" w:hAnsi="Times New Roman" w:cs="Times New Roman"/>
          <w:sz w:val="24"/>
          <w:szCs w:val="24"/>
        </w:rPr>
      </w:pPr>
    </w:p>
    <w:p w14:paraId="1FE648BA" w14:textId="0EFD7029" w:rsidR="008917FC" w:rsidRDefault="008917FC" w:rsidP="008917FC">
      <w:pPr>
        <w:spacing w:line="480" w:lineRule="auto"/>
        <w:rPr>
          <w:rFonts w:ascii="Times New Roman" w:eastAsia="Times New Roman" w:hAnsi="Times New Roman" w:cs="Times New Roman"/>
          <w:sz w:val="24"/>
          <w:szCs w:val="24"/>
        </w:rPr>
      </w:pPr>
      <w:r w:rsidRPr="008917FC">
        <w:rPr>
          <w:rFonts w:ascii="Times New Roman" w:eastAsia="Times New Roman" w:hAnsi="Times New Roman" w:cs="Times New Roman"/>
          <w:noProof/>
          <w:sz w:val="24"/>
          <w:szCs w:val="24"/>
        </w:rPr>
        <w:lastRenderedPageBreak/>
        <w:drawing>
          <wp:anchor distT="0" distB="0" distL="114300" distR="114300" simplePos="0" relativeHeight="251710464" behindDoc="0" locked="0" layoutInCell="1" allowOverlap="1" wp14:anchorId="3D6BDCE4" wp14:editId="498EFAFB">
            <wp:simplePos x="0" y="0"/>
            <wp:positionH relativeFrom="margin">
              <wp:align>center</wp:align>
            </wp:positionH>
            <wp:positionV relativeFrom="paragraph">
              <wp:posOffset>0</wp:posOffset>
            </wp:positionV>
            <wp:extent cx="6743471" cy="4326340"/>
            <wp:effectExtent l="0" t="0" r="63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743471" cy="4326340"/>
                    </a:xfrm>
                    <a:prstGeom prst="rect">
                      <a:avLst/>
                    </a:prstGeom>
                  </pic:spPr>
                </pic:pic>
              </a:graphicData>
            </a:graphic>
            <wp14:sizeRelH relativeFrom="margin">
              <wp14:pctWidth>0</wp14:pctWidth>
            </wp14:sizeRelH>
            <wp14:sizeRelV relativeFrom="margin">
              <wp14:pctHeight>0</wp14:pctHeight>
            </wp14:sizeRelV>
          </wp:anchor>
        </w:drawing>
      </w:r>
    </w:p>
    <w:p w14:paraId="2BC49C4E" w14:textId="7525A58E" w:rsidR="008917FC" w:rsidRDefault="008917FC" w:rsidP="008917FC">
      <w:pPr>
        <w:spacing w:line="480" w:lineRule="auto"/>
        <w:rPr>
          <w:rFonts w:ascii="Times New Roman" w:eastAsia="Times New Roman" w:hAnsi="Times New Roman" w:cs="Times New Roman"/>
          <w:sz w:val="24"/>
          <w:szCs w:val="24"/>
        </w:rPr>
      </w:pPr>
    </w:p>
    <w:p w14:paraId="404D3DD0" w14:textId="6E491D77" w:rsidR="008917FC" w:rsidRDefault="008917FC" w:rsidP="008917FC">
      <w:pPr>
        <w:spacing w:line="480" w:lineRule="auto"/>
        <w:rPr>
          <w:rFonts w:ascii="Times New Roman" w:eastAsia="Times New Roman" w:hAnsi="Times New Roman" w:cs="Times New Roman"/>
          <w:sz w:val="24"/>
          <w:szCs w:val="24"/>
        </w:rPr>
      </w:pPr>
    </w:p>
    <w:p w14:paraId="05FC5452" w14:textId="3C3B8B75" w:rsidR="008917FC" w:rsidRDefault="008917FC" w:rsidP="008917FC">
      <w:pPr>
        <w:spacing w:line="480" w:lineRule="auto"/>
        <w:rPr>
          <w:rFonts w:ascii="Times New Roman" w:eastAsia="Times New Roman" w:hAnsi="Times New Roman" w:cs="Times New Roman"/>
          <w:sz w:val="24"/>
          <w:szCs w:val="24"/>
        </w:rPr>
      </w:pPr>
    </w:p>
    <w:p w14:paraId="5361CDC9" w14:textId="6A208064" w:rsidR="008917FC" w:rsidRDefault="008917FC" w:rsidP="008917FC">
      <w:pPr>
        <w:spacing w:line="480" w:lineRule="auto"/>
        <w:rPr>
          <w:rFonts w:ascii="Times New Roman" w:eastAsia="Times New Roman" w:hAnsi="Times New Roman" w:cs="Times New Roman"/>
          <w:sz w:val="24"/>
          <w:szCs w:val="24"/>
        </w:rPr>
      </w:pPr>
    </w:p>
    <w:p w14:paraId="7BEA7D80" w14:textId="6DDD9D65" w:rsidR="008917FC" w:rsidRDefault="008917FC" w:rsidP="008917FC">
      <w:pPr>
        <w:spacing w:line="480" w:lineRule="auto"/>
        <w:rPr>
          <w:rFonts w:ascii="Times New Roman" w:eastAsia="Times New Roman" w:hAnsi="Times New Roman" w:cs="Times New Roman"/>
          <w:sz w:val="24"/>
          <w:szCs w:val="24"/>
        </w:rPr>
      </w:pPr>
    </w:p>
    <w:p w14:paraId="69EC1C4E" w14:textId="2206DCD7" w:rsidR="008917FC" w:rsidRDefault="008917FC" w:rsidP="008917FC">
      <w:pPr>
        <w:spacing w:line="480" w:lineRule="auto"/>
        <w:rPr>
          <w:rFonts w:ascii="Times New Roman" w:eastAsia="Times New Roman" w:hAnsi="Times New Roman" w:cs="Times New Roman"/>
          <w:sz w:val="24"/>
          <w:szCs w:val="24"/>
        </w:rPr>
      </w:pPr>
    </w:p>
    <w:p w14:paraId="7C52EB49" w14:textId="14193ECB" w:rsidR="008917FC" w:rsidRDefault="008917FC" w:rsidP="008917FC">
      <w:pPr>
        <w:spacing w:line="480" w:lineRule="auto"/>
        <w:rPr>
          <w:rFonts w:ascii="Times New Roman" w:eastAsia="Times New Roman" w:hAnsi="Times New Roman" w:cs="Times New Roman"/>
          <w:sz w:val="24"/>
          <w:szCs w:val="24"/>
        </w:rPr>
      </w:pPr>
    </w:p>
    <w:p w14:paraId="278A9B2F" w14:textId="0B701EB6" w:rsidR="008917FC" w:rsidRDefault="008917FC" w:rsidP="008917FC">
      <w:pPr>
        <w:spacing w:line="480" w:lineRule="auto"/>
        <w:rPr>
          <w:rFonts w:ascii="Times New Roman" w:eastAsia="Times New Roman" w:hAnsi="Times New Roman" w:cs="Times New Roman"/>
          <w:sz w:val="24"/>
          <w:szCs w:val="24"/>
        </w:rPr>
      </w:pPr>
    </w:p>
    <w:p w14:paraId="6756EE47" w14:textId="0D00028C" w:rsidR="008917FC" w:rsidRDefault="008917FC" w:rsidP="008917FC">
      <w:pPr>
        <w:spacing w:line="480" w:lineRule="auto"/>
        <w:rPr>
          <w:rFonts w:ascii="Times New Roman" w:eastAsia="Times New Roman" w:hAnsi="Times New Roman" w:cs="Times New Roman"/>
          <w:sz w:val="24"/>
          <w:szCs w:val="24"/>
        </w:rPr>
      </w:pPr>
    </w:p>
    <w:p w14:paraId="5497CE63" w14:textId="1E74EDE5" w:rsidR="008917FC" w:rsidRDefault="008917FC" w:rsidP="008917F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the code I used with my large list of data to create a prediction equation using multiple linear regression.</w:t>
      </w:r>
    </w:p>
    <w:p w14:paraId="045BE61E" w14:textId="77777777" w:rsidR="008917FC" w:rsidRDefault="008917FC" w:rsidP="008917FC">
      <w:pPr>
        <w:spacing w:line="480" w:lineRule="auto"/>
        <w:rPr>
          <w:rFonts w:ascii="Times New Roman" w:eastAsia="Times New Roman" w:hAnsi="Times New Roman" w:cs="Times New Roman"/>
          <w:sz w:val="24"/>
          <w:szCs w:val="24"/>
        </w:rPr>
      </w:pPr>
    </w:p>
    <w:sectPr w:rsidR="008917FC">
      <w:headerReference w:type="default" r:id="rId36"/>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F2BCD" w14:textId="77777777" w:rsidR="00DD2706" w:rsidRDefault="00DD2706">
      <w:pPr>
        <w:spacing w:after="0" w:line="240" w:lineRule="auto"/>
      </w:pPr>
      <w:r>
        <w:separator/>
      </w:r>
    </w:p>
  </w:endnote>
  <w:endnote w:type="continuationSeparator" w:id="0">
    <w:p w14:paraId="2571E11D" w14:textId="77777777" w:rsidR="00DD2706" w:rsidRDefault="00DD2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2739961"/>
      <w:docPartObj>
        <w:docPartGallery w:val="Page Numbers (Bottom of Page)"/>
        <w:docPartUnique/>
      </w:docPartObj>
    </w:sdtPr>
    <w:sdtEndPr>
      <w:rPr>
        <w:rFonts w:ascii="Times New Roman" w:hAnsi="Times New Roman" w:cs="Times New Roman"/>
        <w:noProof/>
        <w:sz w:val="24"/>
        <w:szCs w:val="24"/>
      </w:rPr>
    </w:sdtEndPr>
    <w:sdtContent>
      <w:p w14:paraId="52090673" w14:textId="772FC787" w:rsidR="0060159C" w:rsidRPr="0060159C" w:rsidRDefault="0060159C">
        <w:pPr>
          <w:pStyle w:val="Footer"/>
          <w:jc w:val="right"/>
          <w:rPr>
            <w:rFonts w:ascii="Times New Roman" w:hAnsi="Times New Roman" w:cs="Times New Roman"/>
            <w:sz w:val="24"/>
            <w:szCs w:val="24"/>
          </w:rPr>
        </w:pPr>
        <w:r w:rsidRPr="0060159C">
          <w:rPr>
            <w:rFonts w:ascii="Times New Roman" w:hAnsi="Times New Roman" w:cs="Times New Roman"/>
            <w:sz w:val="24"/>
            <w:szCs w:val="24"/>
          </w:rPr>
          <w:fldChar w:fldCharType="begin"/>
        </w:r>
        <w:r w:rsidRPr="0060159C">
          <w:rPr>
            <w:rFonts w:ascii="Times New Roman" w:hAnsi="Times New Roman" w:cs="Times New Roman"/>
            <w:sz w:val="24"/>
            <w:szCs w:val="24"/>
          </w:rPr>
          <w:instrText xml:space="preserve"> PAGE   \* MERGEFORMAT </w:instrText>
        </w:r>
        <w:r w:rsidRPr="0060159C">
          <w:rPr>
            <w:rFonts w:ascii="Times New Roman" w:hAnsi="Times New Roman" w:cs="Times New Roman"/>
            <w:sz w:val="24"/>
            <w:szCs w:val="24"/>
          </w:rPr>
          <w:fldChar w:fldCharType="separate"/>
        </w:r>
        <w:r w:rsidRPr="0060159C">
          <w:rPr>
            <w:rFonts w:ascii="Times New Roman" w:hAnsi="Times New Roman" w:cs="Times New Roman"/>
            <w:noProof/>
            <w:sz w:val="24"/>
            <w:szCs w:val="24"/>
          </w:rPr>
          <w:t>2</w:t>
        </w:r>
        <w:r w:rsidRPr="0060159C">
          <w:rPr>
            <w:rFonts w:ascii="Times New Roman" w:hAnsi="Times New Roman" w:cs="Times New Roman"/>
            <w:noProof/>
            <w:sz w:val="24"/>
            <w:szCs w:val="24"/>
          </w:rPr>
          <w:fldChar w:fldCharType="end"/>
        </w:r>
      </w:p>
    </w:sdtContent>
  </w:sdt>
  <w:p w14:paraId="000000A2" w14:textId="77777777" w:rsidR="009D6A8E" w:rsidRPr="0060159C" w:rsidRDefault="009D6A8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2DF7C" w14:textId="77777777" w:rsidR="00DD2706" w:rsidRDefault="00DD2706">
      <w:pPr>
        <w:spacing w:after="0" w:line="240" w:lineRule="auto"/>
      </w:pPr>
      <w:r>
        <w:separator/>
      </w:r>
    </w:p>
  </w:footnote>
  <w:footnote w:type="continuationSeparator" w:id="0">
    <w:p w14:paraId="139D8E22" w14:textId="77777777" w:rsidR="00DD2706" w:rsidRDefault="00DD2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F" w14:textId="77777777" w:rsidR="009D6A8E" w:rsidRDefault="009D6A8E">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p>
  <w:p w14:paraId="000000A0" w14:textId="77777777" w:rsidR="009D6A8E" w:rsidRDefault="009D6A8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313"/>
    <w:rsid w:val="00002B32"/>
    <w:rsid w:val="00022371"/>
    <w:rsid w:val="000405FC"/>
    <w:rsid w:val="000462A9"/>
    <w:rsid w:val="00081B75"/>
    <w:rsid w:val="00097E64"/>
    <w:rsid w:val="000B6DBB"/>
    <w:rsid w:val="000B7E9C"/>
    <w:rsid w:val="000C2632"/>
    <w:rsid w:val="000F222F"/>
    <w:rsid w:val="000F5CE9"/>
    <w:rsid w:val="00104EE8"/>
    <w:rsid w:val="00117233"/>
    <w:rsid w:val="0014517E"/>
    <w:rsid w:val="0018436B"/>
    <w:rsid w:val="001A391F"/>
    <w:rsid w:val="001B2838"/>
    <w:rsid w:val="001D5BBD"/>
    <w:rsid w:val="002229E2"/>
    <w:rsid w:val="002235E8"/>
    <w:rsid w:val="00231852"/>
    <w:rsid w:val="00264CF5"/>
    <w:rsid w:val="0028490F"/>
    <w:rsid w:val="002F66C7"/>
    <w:rsid w:val="003047D9"/>
    <w:rsid w:val="00331CB2"/>
    <w:rsid w:val="003445EA"/>
    <w:rsid w:val="00357E16"/>
    <w:rsid w:val="00371824"/>
    <w:rsid w:val="0038213F"/>
    <w:rsid w:val="003934AA"/>
    <w:rsid w:val="003A2F16"/>
    <w:rsid w:val="003D1C7E"/>
    <w:rsid w:val="003D7D8F"/>
    <w:rsid w:val="003E3712"/>
    <w:rsid w:val="003E41F9"/>
    <w:rsid w:val="00441A0C"/>
    <w:rsid w:val="004458B7"/>
    <w:rsid w:val="004459AB"/>
    <w:rsid w:val="00447AB5"/>
    <w:rsid w:val="0045418C"/>
    <w:rsid w:val="004739A5"/>
    <w:rsid w:val="0049353C"/>
    <w:rsid w:val="004C2599"/>
    <w:rsid w:val="004E257E"/>
    <w:rsid w:val="004F532B"/>
    <w:rsid w:val="00594E50"/>
    <w:rsid w:val="0060159C"/>
    <w:rsid w:val="006571A3"/>
    <w:rsid w:val="00662231"/>
    <w:rsid w:val="006629EE"/>
    <w:rsid w:val="006823AB"/>
    <w:rsid w:val="006A59E2"/>
    <w:rsid w:val="006B566B"/>
    <w:rsid w:val="006B79E3"/>
    <w:rsid w:val="0071349D"/>
    <w:rsid w:val="00716D69"/>
    <w:rsid w:val="00737BCF"/>
    <w:rsid w:val="007566D4"/>
    <w:rsid w:val="007604F4"/>
    <w:rsid w:val="00764576"/>
    <w:rsid w:val="007833EB"/>
    <w:rsid w:val="0078556A"/>
    <w:rsid w:val="0079740B"/>
    <w:rsid w:val="007C0267"/>
    <w:rsid w:val="007D5F29"/>
    <w:rsid w:val="007E7297"/>
    <w:rsid w:val="008077D6"/>
    <w:rsid w:val="008917FC"/>
    <w:rsid w:val="008B22D7"/>
    <w:rsid w:val="00907939"/>
    <w:rsid w:val="00923C8F"/>
    <w:rsid w:val="00946E4F"/>
    <w:rsid w:val="00952193"/>
    <w:rsid w:val="00986BB7"/>
    <w:rsid w:val="00997202"/>
    <w:rsid w:val="009A6AD9"/>
    <w:rsid w:val="009D4574"/>
    <w:rsid w:val="009D6A8E"/>
    <w:rsid w:val="009E3681"/>
    <w:rsid w:val="009F4DDD"/>
    <w:rsid w:val="00A02E37"/>
    <w:rsid w:val="00A03CBC"/>
    <w:rsid w:val="00A07BAF"/>
    <w:rsid w:val="00A24A11"/>
    <w:rsid w:val="00A334DF"/>
    <w:rsid w:val="00A430F8"/>
    <w:rsid w:val="00A857D4"/>
    <w:rsid w:val="00A86403"/>
    <w:rsid w:val="00A87EA3"/>
    <w:rsid w:val="00A973DE"/>
    <w:rsid w:val="00A97ACC"/>
    <w:rsid w:val="00AA0724"/>
    <w:rsid w:val="00AB4FD1"/>
    <w:rsid w:val="00AB6988"/>
    <w:rsid w:val="00AC1900"/>
    <w:rsid w:val="00AC7440"/>
    <w:rsid w:val="00B50EDA"/>
    <w:rsid w:val="00B549D2"/>
    <w:rsid w:val="00B9705A"/>
    <w:rsid w:val="00BE53E0"/>
    <w:rsid w:val="00BF5A15"/>
    <w:rsid w:val="00C27313"/>
    <w:rsid w:val="00C34B7D"/>
    <w:rsid w:val="00C66473"/>
    <w:rsid w:val="00C72C66"/>
    <w:rsid w:val="00C738F5"/>
    <w:rsid w:val="00C921FE"/>
    <w:rsid w:val="00CA1025"/>
    <w:rsid w:val="00CD42AD"/>
    <w:rsid w:val="00D216A3"/>
    <w:rsid w:val="00D56A0F"/>
    <w:rsid w:val="00D67B24"/>
    <w:rsid w:val="00D71A6A"/>
    <w:rsid w:val="00D73A52"/>
    <w:rsid w:val="00D76AC9"/>
    <w:rsid w:val="00D92241"/>
    <w:rsid w:val="00D944DB"/>
    <w:rsid w:val="00DA260C"/>
    <w:rsid w:val="00DC2412"/>
    <w:rsid w:val="00DD2706"/>
    <w:rsid w:val="00DF2A2D"/>
    <w:rsid w:val="00DF3409"/>
    <w:rsid w:val="00DF34C8"/>
    <w:rsid w:val="00E13406"/>
    <w:rsid w:val="00E30E41"/>
    <w:rsid w:val="00E338CD"/>
    <w:rsid w:val="00E4404E"/>
    <w:rsid w:val="00E456C8"/>
    <w:rsid w:val="00E52FDC"/>
    <w:rsid w:val="00E6571E"/>
    <w:rsid w:val="00E96091"/>
    <w:rsid w:val="00EF0774"/>
    <w:rsid w:val="00EF4E46"/>
    <w:rsid w:val="00F02808"/>
    <w:rsid w:val="00F24E9F"/>
    <w:rsid w:val="00F4121E"/>
    <w:rsid w:val="00F477EE"/>
    <w:rsid w:val="00F731C9"/>
    <w:rsid w:val="00FB622F"/>
    <w:rsid w:val="00FC074D"/>
    <w:rsid w:val="00FC2D02"/>
    <w:rsid w:val="00FE19AC"/>
    <w:rsid w:val="00FE2A52"/>
    <w:rsid w:val="00FF22BF"/>
    <w:rsid w:val="00FF6300"/>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31B"/>
  <w15:docId w15:val="{84129439-05C3-44D3-865B-5BC0564D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5B1940"/>
    <w:rPr>
      <w:color w:val="0000FF"/>
      <w:u w:val="single"/>
    </w:rPr>
  </w:style>
  <w:style w:type="paragraph" w:styleId="Header">
    <w:name w:val="header"/>
    <w:basedOn w:val="Normal"/>
    <w:link w:val="HeaderChar"/>
    <w:uiPriority w:val="99"/>
    <w:unhideWhenUsed/>
    <w:rsid w:val="00DE0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A81"/>
  </w:style>
  <w:style w:type="paragraph" w:styleId="Footer">
    <w:name w:val="footer"/>
    <w:basedOn w:val="Normal"/>
    <w:link w:val="FooterChar"/>
    <w:uiPriority w:val="99"/>
    <w:unhideWhenUsed/>
    <w:rsid w:val="00DE0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A81"/>
  </w:style>
  <w:style w:type="paragraph" w:styleId="NormalWeb">
    <w:name w:val="Normal (Web)"/>
    <w:basedOn w:val="Normal"/>
    <w:uiPriority w:val="99"/>
    <w:unhideWhenUsed/>
    <w:rsid w:val="00A620B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975CA"/>
    <w:rPr>
      <w:color w:val="808080"/>
    </w:rPr>
  </w:style>
  <w:style w:type="paragraph" w:styleId="BalloonText">
    <w:name w:val="Balloon Text"/>
    <w:basedOn w:val="Normal"/>
    <w:link w:val="BalloonTextChar"/>
    <w:uiPriority w:val="99"/>
    <w:semiHidden/>
    <w:unhideWhenUsed/>
    <w:rsid w:val="00346C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CF6"/>
    <w:rPr>
      <w:rFonts w:ascii="Segoe UI" w:hAnsi="Segoe UI" w:cs="Segoe UI"/>
      <w:sz w:val="18"/>
      <w:szCs w:val="18"/>
    </w:rPr>
  </w:style>
  <w:style w:type="character" w:styleId="UnresolvedMention">
    <w:name w:val="Unresolved Mention"/>
    <w:basedOn w:val="DefaultParagraphFont"/>
    <w:uiPriority w:val="99"/>
    <w:semiHidden/>
    <w:unhideWhenUsed/>
    <w:rsid w:val="00023817"/>
    <w:rPr>
      <w:color w:val="605E5C"/>
      <w:shd w:val="clear" w:color="auto" w:fill="E1DFDD"/>
    </w:rPr>
  </w:style>
  <w:style w:type="character" w:styleId="FollowedHyperlink">
    <w:name w:val="FollowedHyperlink"/>
    <w:basedOn w:val="DefaultParagraphFont"/>
    <w:uiPriority w:val="99"/>
    <w:semiHidden/>
    <w:unhideWhenUsed/>
    <w:rsid w:val="006E198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B566B"/>
    <w:rPr>
      <w:b/>
      <w:bCs/>
    </w:rPr>
  </w:style>
  <w:style w:type="character" w:customStyle="1" w:styleId="CommentSubjectChar">
    <w:name w:val="Comment Subject Char"/>
    <w:basedOn w:val="CommentTextChar"/>
    <w:link w:val="CommentSubject"/>
    <w:uiPriority w:val="99"/>
    <w:semiHidden/>
    <w:rsid w:val="006B566B"/>
    <w:rPr>
      <w:b/>
      <w:bCs/>
      <w:sz w:val="20"/>
      <w:szCs w:val="20"/>
    </w:rPr>
  </w:style>
  <w:style w:type="character" w:customStyle="1" w:styleId="apple-tab-span">
    <w:name w:val="apple-tab-span"/>
    <w:basedOn w:val="DefaultParagraphFont"/>
    <w:rsid w:val="00FC2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99293">
      <w:bodyDiv w:val="1"/>
      <w:marLeft w:val="0"/>
      <w:marRight w:val="0"/>
      <w:marTop w:val="0"/>
      <w:marBottom w:val="0"/>
      <w:divBdr>
        <w:top w:val="none" w:sz="0" w:space="0" w:color="auto"/>
        <w:left w:val="none" w:sz="0" w:space="0" w:color="auto"/>
        <w:bottom w:val="none" w:sz="0" w:space="0" w:color="auto"/>
        <w:right w:val="none" w:sz="0" w:space="0" w:color="auto"/>
      </w:divBdr>
    </w:div>
    <w:div w:id="243730016">
      <w:bodyDiv w:val="1"/>
      <w:marLeft w:val="0"/>
      <w:marRight w:val="0"/>
      <w:marTop w:val="0"/>
      <w:marBottom w:val="0"/>
      <w:divBdr>
        <w:top w:val="none" w:sz="0" w:space="0" w:color="auto"/>
        <w:left w:val="none" w:sz="0" w:space="0" w:color="auto"/>
        <w:bottom w:val="none" w:sz="0" w:space="0" w:color="auto"/>
        <w:right w:val="none" w:sz="0" w:space="0" w:color="auto"/>
      </w:divBdr>
    </w:div>
    <w:div w:id="479349697">
      <w:bodyDiv w:val="1"/>
      <w:marLeft w:val="0"/>
      <w:marRight w:val="0"/>
      <w:marTop w:val="0"/>
      <w:marBottom w:val="0"/>
      <w:divBdr>
        <w:top w:val="none" w:sz="0" w:space="0" w:color="auto"/>
        <w:left w:val="none" w:sz="0" w:space="0" w:color="auto"/>
        <w:bottom w:val="none" w:sz="0" w:space="0" w:color="auto"/>
        <w:right w:val="none" w:sz="0" w:space="0" w:color="auto"/>
      </w:divBdr>
    </w:div>
    <w:div w:id="881139568">
      <w:bodyDiv w:val="1"/>
      <w:marLeft w:val="0"/>
      <w:marRight w:val="0"/>
      <w:marTop w:val="0"/>
      <w:marBottom w:val="0"/>
      <w:divBdr>
        <w:top w:val="none" w:sz="0" w:space="0" w:color="auto"/>
        <w:left w:val="none" w:sz="0" w:space="0" w:color="auto"/>
        <w:bottom w:val="none" w:sz="0" w:space="0" w:color="auto"/>
        <w:right w:val="none" w:sz="0" w:space="0" w:color="auto"/>
      </w:divBdr>
    </w:div>
    <w:div w:id="904921944">
      <w:bodyDiv w:val="1"/>
      <w:marLeft w:val="0"/>
      <w:marRight w:val="0"/>
      <w:marTop w:val="0"/>
      <w:marBottom w:val="0"/>
      <w:divBdr>
        <w:top w:val="none" w:sz="0" w:space="0" w:color="auto"/>
        <w:left w:val="none" w:sz="0" w:space="0" w:color="auto"/>
        <w:bottom w:val="none" w:sz="0" w:space="0" w:color="auto"/>
        <w:right w:val="none" w:sz="0" w:space="0" w:color="auto"/>
      </w:divBdr>
    </w:div>
    <w:div w:id="1013805890">
      <w:bodyDiv w:val="1"/>
      <w:marLeft w:val="0"/>
      <w:marRight w:val="0"/>
      <w:marTop w:val="0"/>
      <w:marBottom w:val="0"/>
      <w:divBdr>
        <w:top w:val="none" w:sz="0" w:space="0" w:color="auto"/>
        <w:left w:val="none" w:sz="0" w:space="0" w:color="auto"/>
        <w:bottom w:val="none" w:sz="0" w:space="0" w:color="auto"/>
        <w:right w:val="none" w:sz="0" w:space="0" w:color="auto"/>
      </w:divBdr>
    </w:div>
    <w:div w:id="1016156721">
      <w:bodyDiv w:val="1"/>
      <w:marLeft w:val="0"/>
      <w:marRight w:val="0"/>
      <w:marTop w:val="0"/>
      <w:marBottom w:val="0"/>
      <w:divBdr>
        <w:top w:val="none" w:sz="0" w:space="0" w:color="auto"/>
        <w:left w:val="none" w:sz="0" w:space="0" w:color="auto"/>
        <w:bottom w:val="none" w:sz="0" w:space="0" w:color="auto"/>
        <w:right w:val="none" w:sz="0" w:space="0" w:color="auto"/>
      </w:divBdr>
    </w:div>
    <w:div w:id="1043169235">
      <w:bodyDiv w:val="1"/>
      <w:marLeft w:val="0"/>
      <w:marRight w:val="0"/>
      <w:marTop w:val="0"/>
      <w:marBottom w:val="0"/>
      <w:divBdr>
        <w:top w:val="none" w:sz="0" w:space="0" w:color="auto"/>
        <w:left w:val="none" w:sz="0" w:space="0" w:color="auto"/>
        <w:bottom w:val="none" w:sz="0" w:space="0" w:color="auto"/>
        <w:right w:val="none" w:sz="0" w:space="0" w:color="auto"/>
      </w:divBdr>
    </w:div>
    <w:div w:id="1168521918">
      <w:bodyDiv w:val="1"/>
      <w:marLeft w:val="0"/>
      <w:marRight w:val="0"/>
      <w:marTop w:val="0"/>
      <w:marBottom w:val="0"/>
      <w:divBdr>
        <w:top w:val="none" w:sz="0" w:space="0" w:color="auto"/>
        <w:left w:val="none" w:sz="0" w:space="0" w:color="auto"/>
        <w:bottom w:val="none" w:sz="0" w:space="0" w:color="auto"/>
        <w:right w:val="none" w:sz="0" w:space="0" w:color="auto"/>
      </w:divBdr>
    </w:div>
    <w:div w:id="1262107186">
      <w:bodyDiv w:val="1"/>
      <w:marLeft w:val="0"/>
      <w:marRight w:val="0"/>
      <w:marTop w:val="0"/>
      <w:marBottom w:val="0"/>
      <w:divBdr>
        <w:top w:val="none" w:sz="0" w:space="0" w:color="auto"/>
        <w:left w:val="none" w:sz="0" w:space="0" w:color="auto"/>
        <w:bottom w:val="none" w:sz="0" w:space="0" w:color="auto"/>
        <w:right w:val="none" w:sz="0" w:space="0" w:color="auto"/>
      </w:divBdr>
    </w:div>
    <w:div w:id="1545949826">
      <w:bodyDiv w:val="1"/>
      <w:marLeft w:val="0"/>
      <w:marRight w:val="0"/>
      <w:marTop w:val="0"/>
      <w:marBottom w:val="0"/>
      <w:divBdr>
        <w:top w:val="none" w:sz="0" w:space="0" w:color="auto"/>
        <w:left w:val="none" w:sz="0" w:space="0" w:color="auto"/>
        <w:bottom w:val="none" w:sz="0" w:space="0" w:color="auto"/>
        <w:right w:val="none" w:sz="0" w:space="0" w:color="auto"/>
      </w:divBdr>
    </w:div>
    <w:div w:id="1719234931">
      <w:bodyDiv w:val="1"/>
      <w:marLeft w:val="0"/>
      <w:marRight w:val="0"/>
      <w:marTop w:val="0"/>
      <w:marBottom w:val="0"/>
      <w:divBdr>
        <w:top w:val="none" w:sz="0" w:space="0" w:color="auto"/>
        <w:left w:val="none" w:sz="0" w:space="0" w:color="auto"/>
        <w:bottom w:val="none" w:sz="0" w:space="0" w:color="auto"/>
        <w:right w:val="none" w:sz="0" w:space="0" w:color="auto"/>
      </w:divBdr>
    </w:div>
    <w:div w:id="1958028900">
      <w:bodyDiv w:val="1"/>
      <w:marLeft w:val="0"/>
      <w:marRight w:val="0"/>
      <w:marTop w:val="0"/>
      <w:marBottom w:val="0"/>
      <w:divBdr>
        <w:top w:val="none" w:sz="0" w:space="0" w:color="auto"/>
        <w:left w:val="none" w:sz="0" w:space="0" w:color="auto"/>
        <w:bottom w:val="none" w:sz="0" w:space="0" w:color="auto"/>
        <w:right w:val="none" w:sz="0" w:space="0" w:color="auto"/>
      </w:divBdr>
    </w:div>
    <w:div w:id="2018460462">
      <w:bodyDiv w:val="1"/>
      <w:marLeft w:val="0"/>
      <w:marRight w:val="0"/>
      <w:marTop w:val="0"/>
      <w:marBottom w:val="0"/>
      <w:divBdr>
        <w:top w:val="none" w:sz="0" w:space="0" w:color="auto"/>
        <w:left w:val="none" w:sz="0" w:space="0" w:color="auto"/>
        <w:bottom w:val="none" w:sz="0" w:space="0" w:color="auto"/>
        <w:right w:val="none" w:sz="0" w:space="0" w:color="auto"/>
      </w:divBdr>
    </w:div>
    <w:div w:id="2098398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about:blank"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about:blank" TargetMode="External"/><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about:blank"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about:blank"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 Plot of 8 Data points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Sheet1!$I$68:$I$75</c:f>
              <c:numCache>
                <c:formatCode>General</c:formatCode>
                <c:ptCount val="8"/>
                <c:pt idx="0">
                  <c:v>41</c:v>
                </c:pt>
                <c:pt idx="1">
                  <c:v>33</c:v>
                </c:pt>
                <c:pt idx="2">
                  <c:v>49</c:v>
                </c:pt>
                <c:pt idx="3">
                  <c:v>24</c:v>
                </c:pt>
                <c:pt idx="4">
                  <c:v>36</c:v>
                </c:pt>
                <c:pt idx="5">
                  <c:v>45</c:v>
                </c:pt>
                <c:pt idx="6">
                  <c:v>64</c:v>
                </c:pt>
                <c:pt idx="7">
                  <c:v>62</c:v>
                </c:pt>
              </c:numCache>
            </c:numRef>
          </c:xVal>
          <c:yVal>
            <c:numRef>
              <c:f>Sheet1!$J$68:$J$75</c:f>
              <c:numCache>
                <c:formatCode>General</c:formatCode>
                <c:ptCount val="8"/>
                <c:pt idx="0">
                  <c:v>121.00484261501211</c:v>
                </c:pt>
                <c:pt idx="1">
                  <c:v>96.599804305283755</c:v>
                </c:pt>
                <c:pt idx="2">
                  <c:v>138.15789473684211</c:v>
                </c:pt>
                <c:pt idx="3">
                  <c:v>140.29850746268656</c:v>
                </c:pt>
                <c:pt idx="4">
                  <c:v>105.09572072072072</c:v>
                </c:pt>
                <c:pt idx="5">
                  <c:v>129.15512465373962</c:v>
                </c:pt>
                <c:pt idx="6">
                  <c:v>163.00464451589855</c:v>
                </c:pt>
                <c:pt idx="7">
                  <c:v>120.19230769230769</c:v>
                </c:pt>
              </c:numCache>
            </c:numRef>
          </c:yVal>
          <c:smooth val="0"/>
          <c:extLst>
            <c:ext xmlns:c16="http://schemas.microsoft.com/office/drawing/2014/chart" uri="{C3380CC4-5D6E-409C-BE32-E72D297353CC}">
              <c16:uniqueId val="{00000000-5E82-4DB5-82F4-32ED33ED1111}"/>
            </c:ext>
          </c:extLst>
        </c:ser>
        <c:dLbls>
          <c:showLegendKey val="0"/>
          <c:showVal val="0"/>
          <c:showCatName val="0"/>
          <c:showSerName val="0"/>
          <c:showPercent val="0"/>
          <c:showBubbleSize val="0"/>
        </c:dLbls>
        <c:axId val="1248129920"/>
        <c:axId val="1350414096"/>
      </c:scatterChart>
      <c:valAx>
        <c:axId val="1248129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414096"/>
        <c:crosses val="autoZero"/>
        <c:crossBetween val="midCat"/>
      </c:valAx>
      <c:valAx>
        <c:axId val="1350414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Price/Ft^2/Bedrooms </a:t>
                </a:r>
                <a:r>
                  <a:rPr lang="en-US" sz="1000" b="0" i="0" u="none" strike="noStrike" baseline="0">
                    <a:effectLst/>
                  </a:rPr>
                  <a:t>($/ft</a:t>
                </a:r>
                <a:r>
                  <a:rPr lang="en-US" sz="1000" b="0" i="0" u="none" strike="noStrike" baseline="30000">
                    <a:effectLst/>
                  </a:rPr>
                  <a:t>2</a:t>
                </a:r>
                <a:r>
                  <a:rPr lang="en-US" sz="1000" b="0" i="0" u="none" strike="noStrike" baseline="0">
                    <a:effectLst/>
                  </a:rPr>
                  <a:t>/bedrooms)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8129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Scatterplot of 42 Data points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Sheet1!$F$2:$F$42</c:f>
              <c:numCache>
                <c:formatCode>General</c:formatCode>
                <c:ptCount val="41"/>
                <c:pt idx="0">
                  <c:v>41</c:v>
                </c:pt>
                <c:pt idx="1">
                  <c:v>33</c:v>
                </c:pt>
                <c:pt idx="2">
                  <c:v>49</c:v>
                </c:pt>
                <c:pt idx="3">
                  <c:v>24</c:v>
                </c:pt>
                <c:pt idx="4">
                  <c:v>36</c:v>
                </c:pt>
                <c:pt idx="5">
                  <c:v>45</c:v>
                </c:pt>
                <c:pt idx="6">
                  <c:v>64</c:v>
                </c:pt>
                <c:pt idx="7">
                  <c:v>62</c:v>
                </c:pt>
                <c:pt idx="8">
                  <c:v>37</c:v>
                </c:pt>
                <c:pt idx="9">
                  <c:v>63</c:v>
                </c:pt>
                <c:pt idx="10">
                  <c:v>60</c:v>
                </c:pt>
                <c:pt idx="11">
                  <c:v>62</c:v>
                </c:pt>
                <c:pt idx="12">
                  <c:v>62</c:v>
                </c:pt>
                <c:pt idx="13">
                  <c:v>58</c:v>
                </c:pt>
                <c:pt idx="14">
                  <c:v>64</c:v>
                </c:pt>
                <c:pt idx="15">
                  <c:v>57</c:v>
                </c:pt>
                <c:pt idx="16">
                  <c:v>63</c:v>
                </c:pt>
                <c:pt idx="17">
                  <c:v>63</c:v>
                </c:pt>
                <c:pt idx="18">
                  <c:v>36</c:v>
                </c:pt>
                <c:pt idx="19">
                  <c:v>62</c:v>
                </c:pt>
                <c:pt idx="20">
                  <c:v>62</c:v>
                </c:pt>
                <c:pt idx="21">
                  <c:v>15</c:v>
                </c:pt>
                <c:pt idx="22">
                  <c:v>56</c:v>
                </c:pt>
                <c:pt idx="23">
                  <c:v>33</c:v>
                </c:pt>
                <c:pt idx="24">
                  <c:v>33</c:v>
                </c:pt>
                <c:pt idx="25">
                  <c:v>30</c:v>
                </c:pt>
                <c:pt idx="26">
                  <c:v>39</c:v>
                </c:pt>
                <c:pt idx="27">
                  <c:v>38</c:v>
                </c:pt>
                <c:pt idx="28">
                  <c:v>39</c:v>
                </c:pt>
                <c:pt idx="29">
                  <c:v>32</c:v>
                </c:pt>
                <c:pt idx="30">
                  <c:v>29</c:v>
                </c:pt>
                <c:pt idx="31">
                  <c:v>16</c:v>
                </c:pt>
                <c:pt idx="32">
                  <c:v>4</c:v>
                </c:pt>
                <c:pt idx="33">
                  <c:v>17</c:v>
                </c:pt>
                <c:pt idx="34">
                  <c:v>6</c:v>
                </c:pt>
                <c:pt idx="35">
                  <c:v>13</c:v>
                </c:pt>
                <c:pt idx="36">
                  <c:v>16</c:v>
                </c:pt>
                <c:pt idx="37">
                  <c:v>1</c:v>
                </c:pt>
                <c:pt idx="38">
                  <c:v>13</c:v>
                </c:pt>
                <c:pt idx="39">
                  <c:v>1</c:v>
                </c:pt>
                <c:pt idx="40">
                  <c:v>12</c:v>
                </c:pt>
              </c:numCache>
            </c:numRef>
          </c:xVal>
          <c:yVal>
            <c:numRef>
              <c:f>Sheet1!$G$2:$G$42</c:f>
              <c:numCache>
                <c:formatCode>General</c:formatCode>
                <c:ptCount val="41"/>
                <c:pt idx="0">
                  <c:v>121.00484261501211</c:v>
                </c:pt>
                <c:pt idx="1">
                  <c:v>96.599804305283755</c:v>
                </c:pt>
                <c:pt idx="2">
                  <c:v>138.15789473684211</c:v>
                </c:pt>
                <c:pt idx="3">
                  <c:v>140.29850746268656</c:v>
                </c:pt>
                <c:pt idx="4">
                  <c:v>105.09572072072072</c:v>
                </c:pt>
                <c:pt idx="5">
                  <c:v>129.15512465373962</c:v>
                </c:pt>
                <c:pt idx="6">
                  <c:v>163.00464451589855</c:v>
                </c:pt>
                <c:pt idx="7">
                  <c:v>120.19230769230769</c:v>
                </c:pt>
                <c:pt idx="8">
                  <c:v>126.63755458515284</c:v>
                </c:pt>
                <c:pt idx="9">
                  <c:v>157.45614035087718</c:v>
                </c:pt>
                <c:pt idx="10">
                  <c:v>130.04032258064515</c:v>
                </c:pt>
                <c:pt idx="11">
                  <c:v>111.70212765957447</c:v>
                </c:pt>
                <c:pt idx="12">
                  <c:v>99.202127659574472</c:v>
                </c:pt>
                <c:pt idx="13">
                  <c:v>191.3978494623656</c:v>
                </c:pt>
                <c:pt idx="14">
                  <c:v>93.039772727272734</c:v>
                </c:pt>
                <c:pt idx="15">
                  <c:v>95.297029702970292</c:v>
                </c:pt>
                <c:pt idx="16">
                  <c:v>95.297029702970292</c:v>
                </c:pt>
                <c:pt idx="17">
                  <c:v>173.36764705882354</c:v>
                </c:pt>
                <c:pt idx="18">
                  <c:v>151.47058823529412</c:v>
                </c:pt>
                <c:pt idx="19">
                  <c:v>277.47252747252747</c:v>
                </c:pt>
                <c:pt idx="20">
                  <c:v>141.95736434108525</c:v>
                </c:pt>
                <c:pt idx="21">
                  <c:v>88.214285714285708</c:v>
                </c:pt>
                <c:pt idx="22">
                  <c:v>42.532467532467535</c:v>
                </c:pt>
                <c:pt idx="23">
                  <c:v>225.37878787878788</c:v>
                </c:pt>
                <c:pt idx="24">
                  <c:v>113.62068965517241</c:v>
                </c:pt>
                <c:pt idx="25">
                  <c:v>98.053892215568865</c:v>
                </c:pt>
                <c:pt idx="26">
                  <c:v>73.920454545454547</c:v>
                </c:pt>
                <c:pt idx="27">
                  <c:v>93.927023121387279</c:v>
                </c:pt>
                <c:pt idx="28">
                  <c:v>79.076923076923066</c:v>
                </c:pt>
                <c:pt idx="29">
                  <c:v>130.61224489795919</c:v>
                </c:pt>
                <c:pt idx="30">
                  <c:v>96.401515151515156</c:v>
                </c:pt>
                <c:pt idx="31">
                  <c:v>120.77294685990339</c:v>
                </c:pt>
                <c:pt idx="32">
                  <c:v>161.96013289036546</c:v>
                </c:pt>
                <c:pt idx="33">
                  <c:v>125.85034013605443</c:v>
                </c:pt>
                <c:pt idx="34">
                  <c:v>130.32670454545453</c:v>
                </c:pt>
                <c:pt idx="35">
                  <c:v>87.534059945504083</c:v>
                </c:pt>
                <c:pt idx="36">
                  <c:v>176.5873015873016</c:v>
                </c:pt>
                <c:pt idx="37">
                  <c:v>92.643051771117172</c:v>
                </c:pt>
                <c:pt idx="38">
                  <c:v>77.0183486238532</c:v>
                </c:pt>
                <c:pt idx="39">
                  <c:v>97.188995215310996</c:v>
                </c:pt>
                <c:pt idx="40">
                  <c:v>123.38187702265373</c:v>
                </c:pt>
              </c:numCache>
            </c:numRef>
          </c:yVal>
          <c:smooth val="0"/>
          <c:extLst>
            <c:ext xmlns:c16="http://schemas.microsoft.com/office/drawing/2014/chart" uri="{C3380CC4-5D6E-409C-BE32-E72D297353CC}">
              <c16:uniqueId val="{00000000-2DAF-4C6C-85BC-F1E3F322DD0A}"/>
            </c:ext>
          </c:extLst>
        </c:ser>
        <c:dLbls>
          <c:showLegendKey val="0"/>
          <c:showVal val="0"/>
          <c:showCatName val="0"/>
          <c:showSerName val="0"/>
          <c:showPercent val="0"/>
          <c:showBubbleSize val="0"/>
        </c:dLbls>
        <c:axId val="321613472"/>
        <c:axId val="210785296"/>
      </c:scatterChart>
      <c:valAx>
        <c:axId val="32161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85296"/>
        <c:crosses val="autoZero"/>
        <c:crossBetween val="midCat"/>
      </c:valAx>
      <c:valAx>
        <c:axId val="21078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Price/Ft^2/Bedrooms ($/ft</a:t>
                </a:r>
                <a:r>
                  <a:rPr lang="en-US" baseline="30000"/>
                  <a:t>2</a:t>
                </a:r>
                <a:r>
                  <a:rPr lang="en-US" baseline="0"/>
                  <a:t>/bedrooms)</a:t>
                </a:r>
                <a:endParaRPr lang="en-US" baseline="30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613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AyzYZmNiA0FYkcurBXFKWGwICw==">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25</Pages>
  <Words>4056</Words>
  <Characters>23125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Kogan, Ethan B (Student)</dc:creator>
  <cp:lastModifiedBy>Kogan, Ethan B (Student)</cp:lastModifiedBy>
  <cp:revision>8</cp:revision>
  <dcterms:created xsi:type="dcterms:W3CDTF">2021-03-12T21:54:00Z</dcterms:created>
  <dcterms:modified xsi:type="dcterms:W3CDTF">2021-03-12T22:54:00Z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0x0101000FCCDCBE04ABF74D92E3120E43C16E75</vt:lpwstr>
  </property>
</Properties>
</file>